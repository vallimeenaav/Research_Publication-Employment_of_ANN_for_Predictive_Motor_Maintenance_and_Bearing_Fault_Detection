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195FDE42" w:rsidR="0045355E" w:rsidRDefault="0045355E" w:rsidP="00544BAF">
      <w:pPr>
        <w:widowControl w:val="0"/>
        <w:pBdr>
          <w:top w:val="nil"/>
          <w:left w:val="nil"/>
          <w:bottom w:val="nil"/>
          <w:right w:val="nil"/>
          <w:between w:val="nil"/>
        </w:pBdr>
        <w:spacing w:line="252" w:lineRule="auto"/>
        <w:jc w:val="both"/>
        <w:rPr>
          <w:color w:val="000000"/>
          <w:sz w:val="18"/>
          <w:szCs w:val="18"/>
        </w:rPr>
      </w:pPr>
    </w:p>
    <w:p w14:paraId="00000002" w14:textId="10D4A36A" w:rsidR="0045355E" w:rsidRDefault="009641F9" w:rsidP="00785820">
      <w:pPr>
        <w:pStyle w:val="Title"/>
        <w:framePr w:wrap="notBeside"/>
        <w:rPr>
          <w:b/>
          <w:sz w:val="32"/>
          <w:szCs w:val="32"/>
        </w:rPr>
      </w:pPr>
      <w:r>
        <w:rPr>
          <w:b/>
          <w:sz w:val="32"/>
          <w:szCs w:val="32"/>
        </w:rPr>
        <w:t xml:space="preserve">Employment </w:t>
      </w:r>
      <w:r w:rsidR="00901C0D">
        <w:rPr>
          <w:b/>
          <w:sz w:val="32"/>
          <w:szCs w:val="32"/>
        </w:rPr>
        <w:t xml:space="preserve">of </w:t>
      </w:r>
      <w:r>
        <w:rPr>
          <w:b/>
          <w:sz w:val="32"/>
          <w:szCs w:val="32"/>
        </w:rPr>
        <w:t xml:space="preserve">ANN </w:t>
      </w:r>
      <w:r w:rsidR="00901C0D">
        <w:rPr>
          <w:b/>
          <w:sz w:val="32"/>
          <w:szCs w:val="32"/>
        </w:rPr>
        <w:t xml:space="preserve">for Predictive Motor Maintenance and Bearing Fault Detection Using </w:t>
      </w:r>
      <w:r>
        <w:rPr>
          <w:b/>
          <w:sz w:val="32"/>
          <w:szCs w:val="32"/>
        </w:rPr>
        <w:t>Park</w:t>
      </w:r>
      <w:r w:rsidR="005B1B64">
        <w:rPr>
          <w:b/>
          <w:sz w:val="32"/>
          <w:szCs w:val="32"/>
        </w:rPr>
        <w:t>'</w:t>
      </w:r>
      <w:r w:rsidR="00785820">
        <w:rPr>
          <w:b/>
          <w:sz w:val="32"/>
          <w:szCs w:val="32"/>
        </w:rPr>
        <w:t>s</w:t>
      </w:r>
      <w:r>
        <w:rPr>
          <w:b/>
          <w:sz w:val="32"/>
          <w:szCs w:val="32"/>
        </w:rPr>
        <w:t xml:space="preserve"> Vector Analysis</w:t>
      </w:r>
    </w:p>
    <w:p w14:paraId="00000003" w14:textId="46F08789" w:rsidR="0045355E" w:rsidRDefault="00E439F0" w:rsidP="00EF0CA8">
      <w:pPr>
        <w:pBdr>
          <w:top w:val="nil"/>
          <w:left w:val="nil"/>
          <w:bottom w:val="nil"/>
          <w:right w:val="nil"/>
          <w:between w:val="nil"/>
        </w:pBdr>
        <w:tabs>
          <w:tab w:val="left" w:pos="3345"/>
          <w:tab w:val="center" w:pos="5196"/>
        </w:tabs>
        <w:spacing w:before="20"/>
        <w:jc w:val="both"/>
        <w:rPr>
          <w:color w:val="000000"/>
          <w:sz w:val="18"/>
          <w:szCs w:val="18"/>
        </w:rPr>
      </w:pPr>
      <w:r>
        <w:rPr>
          <w:color w:val="000000"/>
          <w:sz w:val="18"/>
          <w:szCs w:val="18"/>
          <w:vertAlign w:val="superscript"/>
        </w:rPr>
        <w:t>1</w:t>
      </w:r>
      <w:r w:rsidR="009641F9">
        <w:rPr>
          <w:color w:val="000000"/>
          <w:sz w:val="18"/>
          <w:szCs w:val="18"/>
        </w:rPr>
        <w:t>Abishek</w:t>
      </w:r>
      <w:r w:rsidR="005B64B1">
        <w:rPr>
          <w:color w:val="000000"/>
          <w:sz w:val="18"/>
          <w:szCs w:val="18"/>
        </w:rPr>
        <w:t xml:space="preserve"> Mahesh</w:t>
      </w:r>
      <w:r w:rsidR="009641F9">
        <w:rPr>
          <w:color w:val="000000"/>
          <w:sz w:val="18"/>
          <w:szCs w:val="18"/>
        </w:rPr>
        <w:t>,</w:t>
      </w:r>
      <w:r w:rsidRPr="00E439F0">
        <w:rPr>
          <w:color w:val="000000"/>
          <w:sz w:val="18"/>
          <w:szCs w:val="18"/>
          <w:vertAlign w:val="superscript"/>
        </w:rPr>
        <w:t xml:space="preserve"> </w:t>
      </w:r>
      <w:r w:rsidR="00EF0CA8">
        <w:rPr>
          <w:color w:val="000000"/>
          <w:sz w:val="18"/>
          <w:szCs w:val="18"/>
          <w:vertAlign w:val="superscript"/>
        </w:rPr>
        <w:t>1</w:t>
      </w:r>
      <w:r>
        <w:rPr>
          <w:color w:val="000000"/>
          <w:sz w:val="18"/>
          <w:szCs w:val="18"/>
        </w:rPr>
        <w:t>B. Aadhi Aadhavan,</w:t>
      </w:r>
      <w:r w:rsidR="00785820">
        <w:rPr>
          <w:color w:val="000000"/>
          <w:sz w:val="18"/>
          <w:szCs w:val="18"/>
        </w:rPr>
        <w:t xml:space="preserve"> </w:t>
      </w:r>
      <w:r w:rsidR="00345E57" w:rsidRPr="00345E57">
        <w:rPr>
          <w:color w:val="000000"/>
          <w:sz w:val="18"/>
          <w:szCs w:val="18"/>
          <w:vertAlign w:val="superscript"/>
        </w:rPr>
        <w:t>1</w:t>
      </w:r>
      <w:r w:rsidR="00345E57">
        <w:rPr>
          <w:color w:val="000000"/>
          <w:sz w:val="18"/>
          <w:szCs w:val="18"/>
        </w:rPr>
        <w:t xml:space="preserve">V. Valli Meenaa, </w:t>
      </w:r>
      <w:r w:rsidR="00EF0CA8">
        <w:rPr>
          <w:color w:val="000000"/>
          <w:sz w:val="18"/>
          <w:szCs w:val="18"/>
          <w:vertAlign w:val="superscript"/>
        </w:rPr>
        <w:t>2</w:t>
      </w:r>
      <w:r w:rsidR="009641F9">
        <w:rPr>
          <w:color w:val="000000"/>
          <w:sz w:val="18"/>
          <w:szCs w:val="18"/>
        </w:rPr>
        <w:t xml:space="preserve">Madiah Binti Omar, </w:t>
      </w:r>
      <w:r w:rsidR="00EF0CA8">
        <w:rPr>
          <w:color w:val="000000"/>
          <w:sz w:val="18"/>
          <w:szCs w:val="18"/>
          <w:vertAlign w:val="superscript"/>
        </w:rPr>
        <w:t>2</w:t>
      </w:r>
      <w:r w:rsidR="009641F9">
        <w:rPr>
          <w:color w:val="000000"/>
          <w:sz w:val="18"/>
          <w:szCs w:val="18"/>
        </w:rPr>
        <w:t>Rosdiazli Bin Ibrahim</w:t>
      </w:r>
      <w:r w:rsidR="00785820">
        <w:rPr>
          <w:color w:val="000000"/>
          <w:sz w:val="18"/>
          <w:szCs w:val="18"/>
        </w:rPr>
        <w:t xml:space="preserve">, </w:t>
      </w:r>
      <w:r w:rsidR="00785820" w:rsidRPr="00785820">
        <w:rPr>
          <w:color w:val="000000"/>
          <w:sz w:val="18"/>
          <w:szCs w:val="18"/>
          <w:vertAlign w:val="superscript"/>
        </w:rPr>
        <w:t>2</w:t>
      </w:r>
      <w:r w:rsidR="00785820">
        <w:rPr>
          <w:color w:val="000000"/>
          <w:sz w:val="18"/>
          <w:szCs w:val="18"/>
        </w:rPr>
        <w:t>Nurliana Farhana Salehuddin</w:t>
      </w:r>
      <w:r w:rsidR="002270B4">
        <w:rPr>
          <w:color w:val="000000"/>
          <w:sz w:val="18"/>
          <w:szCs w:val="18"/>
        </w:rPr>
        <w:t xml:space="preserve">, </w:t>
      </w:r>
      <w:r w:rsidR="002270B4">
        <w:rPr>
          <w:color w:val="000000"/>
          <w:sz w:val="18"/>
          <w:szCs w:val="18"/>
          <w:vertAlign w:val="superscript"/>
        </w:rPr>
        <w:t>3</w:t>
      </w:r>
      <w:r w:rsidR="002270B4">
        <w:rPr>
          <w:color w:val="000000"/>
          <w:sz w:val="18"/>
          <w:szCs w:val="18"/>
        </w:rPr>
        <w:t>Sujatha R</w:t>
      </w:r>
    </w:p>
    <w:p w14:paraId="7702BECB" w14:textId="77777777" w:rsidR="002270B4" w:rsidRDefault="002270B4" w:rsidP="00EF0CA8">
      <w:pPr>
        <w:pBdr>
          <w:top w:val="nil"/>
          <w:left w:val="nil"/>
          <w:bottom w:val="nil"/>
          <w:right w:val="nil"/>
          <w:between w:val="nil"/>
        </w:pBdr>
        <w:tabs>
          <w:tab w:val="left" w:pos="3345"/>
          <w:tab w:val="center" w:pos="5196"/>
        </w:tabs>
        <w:spacing w:before="20"/>
        <w:jc w:val="both"/>
        <w:rPr>
          <w:color w:val="000000"/>
          <w:sz w:val="18"/>
          <w:szCs w:val="18"/>
        </w:rPr>
      </w:pPr>
    </w:p>
    <w:p w14:paraId="00000004" w14:textId="1DC195ED" w:rsidR="0045355E" w:rsidRDefault="009641F9" w:rsidP="00544BAF">
      <w:pPr>
        <w:jc w:val="both"/>
        <w:rPr>
          <w:sz w:val="18"/>
          <w:szCs w:val="18"/>
        </w:rPr>
      </w:pPr>
      <w:r>
        <w:rPr>
          <w:sz w:val="18"/>
          <w:szCs w:val="18"/>
          <w:vertAlign w:val="superscript"/>
        </w:rPr>
        <w:t>1</w:t>
      </w:r>
      <w:r>
        <w:rPr>
          <w:sz w:val="18"/>
          <w:szCs w:val="18"/>
        </w:rPr>
        <w:t>Vellore Institute of Technology, Vellore, Tamil Nadu, India</w:t>
      </w:r>
    </w:p>
    <w:p w14:paraId="00000005" w14:textId="1CDE81D3" w:rsidR="0045355E" w:rsidRDefault="00EF0CA8" w:rsidP="00544BAF">
      <w:pPr>
        <w:jc w:val="both"/>
        <w:rPr>
          <w:sz w:val="18"/>
          <w:szCs w:val="18"/>
        </w:rPr>
      </w:pPr>
      <w:r w:rsidRPr="00EF0CA8">
        <w:rPr>
          <w:sz w:val="18"/>
          <w:szCs w:val="18"/>
          <w:vertAlign w:val="superscript"/>
        </w:rPr>
        <w:t>2</w:t>
      </w:r>
      <w:r>
        <w:rPr>
          <w:sz w:val="18"/>
          <w:szCs w:val="18"/>
        </w:rPr>
        <w:t xml:space="preserve">Institute of Autonomous System, </w:t>
      </w:r>
      <w:r w:rsidR="009641F9" w:rsidRPr="00EF0CA8">
        <w:rPr>
          <w:sz w:val="18"/>
          <w:szCs w:val="18"/>
        </w:rPr>
        <w:t>Universiti</w:t>
      </w:r>
      <w:r w:rsidR="009641F9">
        <w:rPr>
          <w:sz w:val="18"/>
          <w:szCs w:val="18"/>
        </w:rPr>
        <w:t xml:space="preserve"> Teknologi PETRONAS, Persiaran UTP, 32610 Seri Iskandar, Perak, Malaysia</w:t>
      </w:r>
    </w:p>
    <w:p w14:paraId="1F2739EC" w14:textId="4507FAA6" w:rsidR="002270B4" w:rsidRDefault="002270B4" w:rsidP="00544BAF">
      <w:pPr>
        <w:jc w:val="both"/>
        <w:rPr>
          <w:sz w:val="18"/>
          <w:szCs w:val="18"/>
        </w:rPr>
      </w:pPr>
      <w:r>
        <w:rPr>
          <w:sz w:val="18"/>
          <w:szCs w:val="18"/>
          <w:vertAlign w:val="superscript"/>
        </w:rPr>
        <w:t>3</w:t>
      </w:r>
      <w:r w:rsidRPr="002270B4">
        <w:rPr>
          <w:sz w:val="18"/>
          <w:szCs w:val="18"/>
        </w:rPr>
        <w:t>School of Electronics Engineering</w:t>
      </w:r>
      <w:r>
        <w:rPr>
          <w:sz w:val="18"/>
          <w:szCs w:val="18"/>
        </w:rPr>
        <w:t>,</w:t>
      </w:r>
      <w:r w:rsidR="00013A38">
        <w:rPr>
          <w:sz w:val="18"/>
          <w:szCs w:val="18"/>
        </w:rPr>
        <w:t xml:space="preserve"> </w:t>
      </w:r>
      <w:r>
        <w:rPr>
          <w:sz w:val="18"/>
          <w:szCs w:val="18"/>
        </w:rPr>
        <w:t>Vellore Institute of Technology, Vellore, Tamil Nadu, India</w:t>
      </w:r>
      <w:bookmarkStart w:id="0" w:name="_GoBack"/>
      <w:bookmarkEnd w:id="0"/>
    </w:p>
    <w:p w14:paraId="00000006" w14:textId="77777777" w:rsidR="0045355E" w:rsidRDefault="0045355E" w:rsidP="00544BAF">
      <w:pPr>
        <w:tabs>
          <w:tab w:val="center" w:pos="5048"/>
        </w:tabs>
        <w:spacing w:after="47" w:line="248" w:lineRule="auto"/>
        <w:ind w:left="-15"/>
        <w:jc w:val="both"/>
      </w:pPr>
    </w:p>
    <w:p w14:paraId="00000007" w14:textId="5F22C4EB" w:rsidR="0045355E" w:rsidRDefault="009641F9" w:rsidP="00544BAF">
      <w:pPr>
        <w:pBdr>
          <w:top w:val="nil"/>
          <w:left w:val="nil"/>
          <w:bottom w:val="nil"/>
          <w:right w:val="nil"/>
          <w:between w:val="nil"/>
        </w:pBdr>
        <w:spacing w:before="20"/>
        <w:jc w:val="both"/>
        <w:rPr>
          <w:b/>
          <w:color w:val="000000"/>
          <w:sz w:val="18"/>
          <w:szCs w:val="18"/>
        </w:rPr>
      </w:pPr>
      <w:r>
        <w:rPr>
          <w:b/>
          <w:i/>
          <w:color w:val="000000"/>
          <w:sz w:val="18"/>
          <w:szCs w:val="18"/>
        </w:rPr>
        <w:t>Abstract</w:t>
      </w:r>
      <w:r>
        <w:rPr>
          <w:b/>
          <w:color w:val="000000"/>
          <w:sz w:val="18"/>
          <w:szCs w:val="18"/>
        </w:rPr>
        <w:t xml:space="preserve">— Predictive maintenance is an emerging concept that is gaining mainstream popularity in industrial automation. </w:t>
      </w:r>
      <w:r w:rsidR="00901C0D">
        <w:rPr>
          <w:b/>
          <w:color w:val="000000"/>
          <w:sz w:val="18"/>
          <w:szCs w:val="18"/>
        </w:rPr>
        <w:t>It involves continuous monitoring of the machinery's health, status and performance in real-time. Hence, it allows the industry to schedule maintenance only when specific conditions are met and before the machinery breaks down. Critical machinery such as t</w:t>
      </w:r>
      <w:r w:rsidR="005B1B64">
        <w:rPr>
          <w:b/>
          <w:color w:val="000000"/>
          <w:sz w:val="18"/>
          <w:szCs w:val="18"/>
        </w:rPr>
        <w:t>hree</w:t>
      </w:r>
      <w:r>
        <w:rPr>
          <w:b/>
          <w:color w:val="000000"/>
          <w:sz w:val="18"/>
          <w:szCs w:val="18"/>
        </w:rPr>
        <w:t xml:space="preserve">-phase </w:t>
      </w:r>
      <w:r w:rsidR="00901C0D">
        <w:rPr>
          <w:b/>
          <w:color w:val="000000"/>
          <w:sz w:val="18"/>
          <w:szCs w:val="18"/>
        </w:rPr>
        <w:t>i</w:t>
      </w:r>
      <w:r>
        <w:rPr>
          <w:b/>
          <w:color w:val="000000"/>
          <w:sz w:val="18"/>
          <w:szCs w:val="18"/>
        </w:rPr>
        <w:t xml:space="preserve">nduction motors </w:t>
      </w:r>
      <w:r w:rsidR="00901C0D">
        <w:rPr>
          <w:b/>
          <w:color w:val="000000"/>
          <w:sz w:val="18"/>
          <w:szCs w:val="18"/>
        </w:rPr>
        <w:t>is being used widely in industrial processes. However, they are subjected to many electrical and mechanical stresses due to their long operating times. Bearing faults account for the highest faults in the induction motor. If the faults go unnoticed, they can</w:t>
      </w:r>
      <w:r w:rsidR="00894D8F">
        <w:rPr>
          <w:b/>
          <w:color w:val="000000"/>
          <w:sz w:val="18"/>
          <w:szCs w:val="18"/>
        </w:rPr>
        <w:t xml:space="preserve"> </w:t>
      </w:r>
      <w:r w:rsidR="00901C0D">
        <w:rPr>
          <w:b/>
          <w:color w:val="000000"/>
          <w:sz w:val="18"/>
          <w:szCs w:val="18"/>
        </w:rPr>
        <w:t>result in motor failure</w:t>
      </w:r>
      <w:r w:rsidR="00894D8F">
        <w:rPr>
          <w:b/>
          <w:color w:val="000000"/>
          <w:sz w:val="18"/>
          <w:szCs w:val="18"/>
        </w:rPr>
        <w:t>, which generates economic losses.</w:t>
      </w:r>
      <w:r w:rsidR="00901C0D">
        <w:rPr>
          <w:b/>
          <w:color w:val="000000"/>
          <w:sz w:val="18"/>
          <w:szCs w:val="18"/>
        </w:rPr>
        <w:t xml:space="preserve"> Thus, the tracking of motor health becomes ineluctable</w:t>
      </w:r>
      <w:r>
        <w:rPr>
          <w:b/>
          <w:color w:val="000000"/>
          <w:sz w:val="18"/>
          <w:szCs w:val="18"/>
        </w:rPr>
        <w:t>.</w:t>
      </w:r>
      <w:r w:rsidR="00901C0D">
        <w:rPr>
          <w:b/>
          <w:color w:val="000000"/>
          <w:sz w:val="18"/>
          <w:szCs w:val="18"/>
        </w:rPr>
        <w:t xml:space="preserve"> </w:t>
      </w:r>
      <w:r>
        <w:rPr>
          <w:b/>
          <w:color w:val="000000"/>
          <w:sz w:val="18"/>
          <w:szCs w:val="18"/>
        </w:rPr>
        <w:t xml:space="preserve">One of the most effective ways to understand </w:t>
      </w:r>
      <w:r w:rsidR="005D7A5C">
        <w:rPr>
          <w:b/>
          <w:color w:val="000000"/>
          <w:sz w:val="18"/>
          <w:szCs w:val="18"/>
        </w:rPr>
        <w:t xml:space="preserve">health and efficiency </w:t>
      </w:r>
      <w:r>
        <w:rPr>
          <w:b/>
          <w:color w:val="000000"/>
          <w:sz w:val="18"/>
          <w:szCs w:val="18"/>
        </w:rPr>
        <w:t xml:space="preserve">is through </w:t>
      </w:r>
      <w:r w:rsidR="00894D8F">
        <w:rPr>
          <w:b/>
          <w:color w:val="000000"/>
          <w:sz w:val="18"/>
          <w:szCs w:val="18"/>
        </w:rPr>
        <w:t>m</w:t>
      </w:r>
      <w:r>
        <w:rPr>
          <w:b/>
          <w:color w:val="000000"/>
          <w:sz w:val="18"/>
          <w:szCs w:val="18"/>
        </w:rPr>
        <w:t xml:space="preserve">otor </w:t>
      </w:r>
      <w:r w:rsidR="00894D8F">
        <w:rPr>
          <w:b/>
          <w:color w:val="000000"/>
          <w:sz w:val="18"/>
          <w:szCs w:val="18"/>
        </w:rPr>
        <w:t>c</w:t>
      </w:r>
      <w:r>
        <w:rPr>
          <w:b/>
          <w:color w:val="000000"/>
          <w:sz w:val="18"/>
          <w:szCs w:val="18"/>
        </w:rPr>
        <w:t xml:space="preserve">urrent </w:t>
      </w:r>
      <w:r w:rsidR="00894D8F">
        <w:rPr>
          <w:b/>
          <w:color w:val="000000"/>
          <w:sz w:val="18"/>
          <w:szCs w:val="18"/>
        </w:rPr>
        <w:t>s</w:t>
      </w:r>
      <w:r>
        <w:rPr>
          <w:b/>
          <w:color w:val="000000"/>
          <w:sz w:val="18"/>
          <w:szCs w:val="18"/>
        </w:rPr>
        <w:t xml:space="preserve">ignature </w:t>
      </w:r>
      <w:r w:rsidR="00894D8F">
        <w:rPr>
          <w:b/>
          <w:color w:val="000000"/>
          <w:sz w:val="18"/>
          <w:szCs w:val="18"/>
        </w:rPr>
        <w:t>a</w:t>
      </w:r>
      <w:r>
        <w:rPr>
          <w:b/>
          <w:color w:val="000000"/>
          <w:sz w:val="18"/>
          <w:szCs w:val="18"/>
        </w:rPr>
        <w:t xml:space="preserve">nalysis (MCSA). The proposed model </w:t>
      </w:r>
      <w:r w:rsidR="00894D8F">
        <w:rPr>
          <w:b/>
          <w:color w:val="000000"/>
          <w:sz w:val="18"/>
          <w:szCs w:val="18"/>
        </w:rPr>
        <w:t xml:space="preserve">employed MCSA by plotting Park's vector analysis graph to </w:t>
      </w:r>
      <w:r w:rsidR="005D7A5C">
        <w:rPr>
          <w:b/>
          <w:color w:val="000000"/>
          <w:sz w:val="18"/>
          <w:szCs w:val="18"/>
        </w:rPr>
        <w:t>predict</w:t>
      </w:r>
      <w:r>
        <w:rPr>
          <w:b/>
          <w:color w:val="000000"/>
          <w:sz w:val="18"/>
          <w:szCs w:val="18"/>
        </w:rPr>
        <w:t xml:space="preserve"> </w:t>
      </w:r>
      <w:r w:rsidR="00894D8F">
        <w:rPr>
          <w:b/>
          <w:color w:val="000000"/>
          <w:sz w:val="18"/>
          <w:szCs w:val="18"/>
        </w:rPr>
        <w:t>motor health</w:t>
      </w:r>
      <w:r>
        <w:rPr>
          <w:b/>
          <w:color w:val="000000"/>
          <w:sz w:val="18"/>
          <w:szCs w:val="18"/>
        </w:rPr>
        <w:t xml:space="preserve">. This graph would then be fed as the input to an </w:t>
      </w:r>
      <w:r w:rsidR="00894D8F">
        <w:rPr>
          <w:b/>
          <w:color w:val="000000"/>
          <w:sz w:val="18"/>
          <w:szCs w:val="18"/>
        </w:rPr>
        <w:t>a</w:t>
      </w:r>
      <w:r>
        <w:rPr>
          <w:b/>
          <w:color w:val="000000"/>
          <w:sz w:val="18"/>
          <w:szCs w:val="18"/>
        </w:rPr>
        <w:t xml:space="preserve">rtificial </w:t>
      </w:r>
      <w:r w:rsidR="00894D8F">
        <w:rPr>
          <w:b/>
          <w:color w:val="000000"/>
          <w:sz w:val="18"/>
          <w:szCs w:val="18"/>
        </w:rPr>
        <w:t>n</w:t>
      </w:r>
      <w:r>
        <w:rPr>
          <w:b/>
          <w:color w:val="000000"/>
          <w:sz w:val="18"/>
          <w:szCs w:val="18"/>
        </w:rPr>
        <w:t xml:space="preserve">eural </w:t>
      </w:r>
      <w:r w:rsidR="00894D8F">
        <w:rPr>
          <w:b/>
          <w:color w:val="000000"/>
          <w:sz w:val="18"/>
          <w:szCs w:val="18"/>
        </w:rPr>
        <w:t>n</w:t>
      </w:r>
      <w:r>
        <w:rPr>
          <w:b/>
          <w:color w:val="000000"/>
          <w:sz w:val="18"/>
          <w:szCs w:val="18"/>
        </w:rPr>
        <w:t>etwork (ANN)</w:t>
      </w:r>
      <w:r w:rsidR="00894D8F">
        <w:rPr>
          <w:b/>
          <w:color w:val="000000"/>
          <w:sz w:val="18"/>
          <w:szCs w:val="18"/>
        </w:rPr>
        <w:t xml:space="preserve"> for</w:t>
      </w:r>
      <w:r>
        <w:rPr>
          <w:b/>
          <w:color w:val="000000"/>
          <w:sz w:val="18"/>
          <w:szCs w:val="18"/>
        </w:rPr>
        <w:t xml:space="preserve"> </w:t>
      </w:r>
      <w:r w:rsidR="00894D8F">
        <w:rPr>
          <w:b/>
          <w:color w:val="000000"/>
          <w:sz w:val="18"/>
          <w:szCs w:val="18"/>
        </w:rPr>
        <w:t xml:space="preserve">automated </w:t>
      </w:r>
      <w:r w:rsidR="005D7A5C">
        <w:rPr>
          <w:b/>
          <w:color w:val="000000"/>
          <w:sz w:val="18"/>
          <w:szCs w:val="18"/>
        </w:rPr>
        <w:t>classif</w:t>
      </w:r>
      <w:r w:rsidR="00894D8F">
        <w:rPr>
          <w:b/>
          <w:color w:val="000000"/>
          <w:sz w:val="18"/>
          <w:szCs w:val="18"/>
        </w:rPr>
        <w:t>ication of</w:t>
      </w:r>
      <w:r>
        <w:rPr>
          <w:b/>
          <w:color w:val="000000"/>
          <w:sz w:val="18"/>
          <w:szCs w:val="18"/>
        </w:rPr>
        <w:t xml:space="preserve"> </w:t>
      </w:r>
      <w:r w:rsidR="00894D8F">
        <w:rPr>
          <w:b/>
          <w:color w:val="000000"/>
          <w:sz w:val="18"/>
          <w:szCs w:val="18"/>
        </w:rPr>
        <w:t xml:space="preserve">the </w:t>
      </w:r>
      <w:r>
        <w:rPr>
          <w:b/>
          <w:color w:val="000000"/>
          <w:sz w:val="18"/>
          <w:szCs w:val="18"/>
        </w:rPr>
        <w:t xml:space="preserve">healthy or unhealthy </w:t>
      </w:r>
      <w:r w:rsidR="00894D8F">
        <w:rPr>
          <w:b/>
          <w:color w:val="000000"/>
          <w:sz w:val="18"/>
          <w:szCs w:val="18"/>
        </w:rPr>
        <w:t xml:space="preserve">motor. </w:t>
      </w:r>
      <w:r>
        <w:rPr>
          <w:b/>
          <w:color w:val="000000"/>
          <w:sz w:val="18"/>
          <w:szCs w:val="18"/>
        </w:rPr>
        <w:t xml:space="preserve">The trained model has managed to acquire an accuracy &gt;99% in the test set, thus triumphing over other </w:t>
      </w:r>
      <w:r w:rsidR="005D7A5C">
        <w:rPr>
          <w:b/>
          <w:color w:val="000000"/>
          <w:sz w:val="18"/>
          <w:szCs w:val="18"/>
        </w:rPr>
        <w:t>predictive maintenance methods</w:t>
      </w:r>
      <w:r>
        <w:rPr>
          <w:b/>
          <w:color w:val="000000"/>
          <w:sz w:val="18"/>
          <w:szCs w:val="18"/>
        </w:rPr>
        <w:t xml:space="preserve">. </w:t>
      </w:r>
      <w:r w:rsidR="005D7A5C">
        <w:rPr>
          <w:b/>
          <w:color w:val="000000"/>
          <w:sz w:val="18"/>
          <w:szCs w:val="18"/>
        </w:rPr>
        <w:t>It is designed so that the proposed model's computational complexity is low enough to run on edge computing device</w:t>
      </w:r>
      <w:r>
        <w:rPr>
          <w:b/>
          <w:color w:val="000000"/>
          <w:sz w:val="18"/>
          <w:szCs w:val="18"/>
        </w:rPr>
        <w:t>s to implement an efficient industrial automation system.</w:t>
      </w:r>
    </w:p>
    <w:p w14:paraId="00000008" w14:textId="77777777" w:rsidR="0045355E" w:rsidRDefault="0045355E" w:rsidP="00785820">
      <w:pPr>
        <w:jc w:val="both"/>
      </w:pPr>
    </w:p>
    <w:p w14:paraId="00000009" w14:textId="6A7BB1C7" w:rsidR="0045355E" w:rsidRDefault="00785820" w:rsidP="00785820">
      <w:pPr>
        <w:pBdr>
          <w:top w:val="nil"/>
          <w:left w:val="nil"/>
          <w:bottom w:val="nil"/>
          <w:right w:val="nil"/>
          <w:between w:val="nil"/>
        </w:pBdr>
        <w:jc w:val="both"/>
        <w:rPr>
          <w:b/>
          <w:color w:val="000000"/>
          <w:sz w:val="18"/>
          <w:szCs w:val="18"/>
        </w:rPr>
      </w:pPr>
      <w:bookmarkStart w:id="1" w:name="bookmark=id.30j0zll" w:colFirst="0" w:colLast="0"/>
      <w:bookmarkEnd w:id="1"/>
      <w:r w:rsidRPr="00785820">
        <w:rPr>
          <w:b/>
          <w:iCs/>
          <w:color w:val="000000"/>
          <w:sz w:val="18"/>
          <w:szCs w:val="18"/>
        </w:rPr>
        <w:t>Keywords:</w:t>
      </w:r>
      <w:r>
        <w:rPr>
          <w:b/>
          <w:i/>
          <w:color w:val="000000"/>
          <w:sz w:val="18"/>
          <w:szCs w:val="18"/>
        </w:rPr>
        <w:t xml:space="preserve"> </w:t>
      </w:r>
      <w:r>
        <w:rPr>
          <w:b/>
          <w:iCs/>
          <w:color w:val="000000"/>
          <w:sz w:val="18"/>
          <w:szCs w:val="18"/>
        </w:rPr>
        <w:t xml:space="preserve">Motor current signature analysis, </w:t>
      </w:r>
      <w:r w:rsidR="009641F9">
        <w:rPr>
          <w:b/>
          <w:color w:val="000000"/>
          <w:sz w:val="18"/>
          <w:szCs w:val="18"/>
        </w:rPr>
        <w:t>Park</w:t>
      </w:r>
      <w:r>
        <w:rPr>
          <w:b/>
          <w:color w:val="000000"/>
          <w:sz w:val="18"/>
          <w:szCs w:val="18"/>
        </w:rPr>
        <w:t>'s</w:t>
      </w:r>
      <w:r w:rsidR="009641F9">
        <w:rPr>
          <w:b/>
          <w:color w:val="000000"/>
          <w:sz w:val="18"/>
          <w:szCs w:val="18"/>
        </w:rPr>
        <w:t xml:space="preserve"> </w:t>
      </w:r>
      <w:r>
        <w:rPr>
          <w:b/>
          <w:color w:val="000000"/>
          <w:sz w:val="18"/>
          <w:szCs w:val="18"/>
        </w:rPr>
        <w:t>v</w:t>
      </w:r>
      <w:r w:rsidR="009641F9">
        <w:rPr>
          <w:b/>
          <w:color w:val="000000"/>
          <w:sz w:val="18"/>
          <w:szCs w:val="18"/>
        </w:rPr>
        <w:t xml:space="preserve">ector </w:t>
      </w:r>
      <w:r>
        <w:rPr>
          <w:b/>
          <w:color w:val="000000"/>
          <w:sz w:val="18"/>
          <w:szCs w:val="18"/>
        </w:rPr>
        <w:t>a</w:t>
      </w:r>
      <w:r w:rsidR="009641F9">
        <w:rPr>
          <w:b/>
          <w:color w:val="000000"/>
          <w:sz w:val="18"/>
          <w:szCs w:val="18"/>
        </w:rPr>
        <w:t xml:space="preserve">nalysis, Artificial </w:t>
      </w:r>
      <w:r>
        <w:rPr>
          <w:b/>
          <w:color w:val="000000"/>
          <w:sz w:val="18"/>
          <w:szCs w:val="18"/>
        </w:rPr>
        <w:t>n</w:t>
      </w:r>
      <w:r w:rsidR="009641F9">
        <w:rPr>
          <w:b/>
          <w:color w:val="000000"/>
          <w:sz w:val="18"/>
          <w:szCs w:val="18"/>
        </w:rPr>
        <w:t xml:space="preserve">eural </w:t>
      </w:r>
      <w:r>
        <w:rPr>
          <w:b/>
          <w:color w:val="000000"/>
          <w:sz w:val="18"/>
          <w:szCs w:val="18"/>
        </w:rPr>
        <w:t>n</w:t>
      </w:r>
      <w:r w:rsidR="009641F9">
        <w:rPr>
          <w:b/>
          <w:color w:val="000000"/>
          <w:sz w:val="18"/>
          <w:szCs w:val="18"/>
        </w:rPr>
        <w:t>etworks, Predictive maintenance, Industrial automation</w:t>
      </w:r>
    </w:p>
    <w:p w14:paraId="266003EC" w14:textId="77777777" w:rsidR="00410D7B" w:rsidRDefault="00410D7B" w:rsidP="00785820">
      <w:pPr>
        <w:pBdr>
          <w:top w:val="nil"/>
          <w:left w:val="nil"/>
          <w:bottom w:val="nil"/>
          <w:right w:val="nil"/>
          <w:between w:val="nil"/>
        </w:pBdr>
        <w:jc w:val="both"/>
        <w:rPr>
          <w:b/>
          <w:color w:val="000000"/>
          <w:sz w:val="18"/>
          <w:szCs w:val="18"/>
        </w:rPr>
      </w:pPr>
    </w:p>
    <w:p w14:paraId="0000000A" w14:textId="77777777" w:rsidR="0045355E" w:rsidRPr="00785820" w:rsidRDefault="009641F9" w:rsidP="00544BAF">
      <w:pPr>
        <w:pStyle w:val="Heading1"/>
        <w:numPr>
          <w:ilvl w:val="0"/>
          <w:numId w:val="2"/>
        </w:numPr>
        <w:jc w:val="both"/>
        <w:rPr>
          <w:b/>
        </w:rPr>
      </w:pPr>
      <w:r w:rsidRPr="00785820">
        <w:rPr>
          <w:b/>
        </w:rPr>
        <w:t>INTRODUCTION</w:t>
      </w:r>
    </w:p>
    <w:p w14:paraId="6E3FDD83" w14:textId="19148B9F" w:rsidR="00785820" w:rsidRDefault="00785820" w:rsidP="00544BAF">
      <w:pPr>
        <w:jc w:val="both"/>
      </w:pPr>
      <w:r>
        <w:t>I</w:t>
      </w:r>
      <w:r w:rsidR="009641F9">
        <w:t xml:space="preserve">nduction motors (IMs) </w:t>
      </w:r>
      <w:r>
        <w:t xml:space="preserve">are typically used as prime movers in many industries due to their features such as low cost, ease of maintenance, high reliability, and versatility </w:t>
      </w:r>
      <w:r>
        <w:fldChar w:fldCharType="begin"/>
      </w:r>
      <w:r w:rsidR="001B15EB">
        <w:instrText xml:space="preserve"> ADDIN EN.CITE &lt;EndNote&gt;&lt;Cite&gt;&lt;Author&gt;Toma&lt;/Author&gt;&lt;Year&gt;2020&lt;/Year&gt;&lt;RecNum&gt;879&lt;/RecNum&gt;&lt;DisplayText&gt;[1, 2]&lt;/DisplayText&gt;&lt;record&gt;&lt;rec-number&gt;879&lt;/rec-number&gt;&lt;foreign-keys&gt;&lt;key app="EN" db-id="5frvwtz2lxazwqe2vrjpatwxf50w2d0wtswv" timestamp="1637130615"&gt;879&lt;/key&gt;&lt;/foreign-keys&gt;&lt;ref-type name="Journal Article"&gt;17&lt;/ref-type&gt;&lt;contributors&gt;&lt;authors&gt;&lt;author&gt;Toma, Rafia Nishat&lt;/author&gt;&lt;author&gt;Prosvirin, Alexander E&lt;/author&gt;&lt;author&gt;Kim, Jong-Myon&lt;/author&gt;&lt;/authors&gt;&lt;/contributors&gt;&lt;titles&gt;&lt;title&gt;Bearing fault diagnosis of induction motors using a genetic algorithm and machine learning classifiers&lt;/title&gt;&lt;secondary-title&gt;Sensors&lt;/secondary-title&gt;&lt;/titles&gt;&lt;periodical&gt;&lt;full-title&gt;Sensors&lt;/full-title&gt;&lt;/periodical&gt;&lt;pages&gt;1884&lt;/pages&gt;&lt;volume&gt;20&lt;/volume&gt;&lt;number&gt;7&lt;/number&gt;&lt;dates&gt;&lt;year&gt;2020&lt;/year&gt;&lt;/dates&gt;&lt;urls&gt;&lt;/urls&gt;&lt;/record&gt;&lt;/Cite&gt;&lt;Cite&gt;&lt;Author&gt;Valtierra-Rodriguez&lt;/Author&gt;&lt;Year&gt;2020&lt;/Year&gt;&lt;RecNum&gt;883&lt;/RecNum&gt;&lt;record&gt;&lt;rec-number&gt;883&lt;/rec-number&gt;&lt;foreign-keys&gt;&lt;key app="EN" db-id="5frvwtz2lxazwqe2vrjpatwxf50w2d0wtswv" timestamp="1637134750"&gt;883&lt;/key&gt;&lt;/foreign-keys&gt;&lt;ref-type name="Journal Article"&gt;17&lt;/ref-type&gt;&lt;contributors&gt;&lt;authors&gt;&lt;author&gt;Valtierra-Rodriguez, Martin&lt;/author&gt;&lt;author&gt;Rivera-Guillen, Jesus R&lt;/author&gt;&lt;author&gt;Basurto-Hurtado, Jesus A&lt;/author&gt;&lt;author&gt;De-Santiago-Perez, J Jesus&lt;/author&gt;&lt;author&gt;Granados-Lieberman, David&lt;/author&gt;&lt;author&gt;Amezquita-Sanchez, Juan P&lt;/author&gt;&lt;/authors&gt;&lt;/contributors&gt;&lt;titles&gt;&lt;title&gt;Convolutional neural network and motor current signature analysis during the transient state for detection of broken rotor bars in induction motors&lt;/title&gt;&lt;secondary-title&gt;Sensors&lt;/secondary-title&gt;&lt;/titles&gt;&lt;periodical&gt;&lt;full-title&gt;Sensors&lt;/full-title&gt;&lt;/periodical&gt;&lt;pages&gt;3721&lt;/pages&gt;&lt;volume&gt;20&lt;/volume&gt;&lt;number&gt;13&lt;/number&gt;&lt;dates&gt;&lt;year&gt;2020&lt;/year&gt;&lt;/dates&gt;&lt;urls&gt;&lt;/urls&gt;&lt;/record&gt;&lt;/Cite&gt;&lt;/EndNote&gt;</w:instrText>
      </w:r>
      <w:r>
        <w:fldChar w:fldCharType="separate"/>
      </w:r>
      <w:r w:rsidR="001B15EB">
        <w:rPr>
          <w:noProof/>
        </w:rPr>
        <w:t>[</w:t>
      </w:r>
      <w:hyperlink w:anchor="_ENREF_1" w:tooltip="Toma, 2020 #879" w:history="1">
        <w:r w:rsidR="001B15EB">
          <w:rPr>
            <w:noProof/>
          </w:rPr>
          <w:t>1</w:t>
        </w:r>
      </w:hyperlink>
      <w:r w:rsidR="001B15EB">
        <w:rPr>
          <w:noProof/>
        </w:rPr>
        <w:t xml:space="preserve">, </w:t>
      </w:r>
      <w:hyperlink w:anchor="_ENREF_2" w:tooltip="Valtierra-Rodriguez, 2020 #883" w:history="1">
        <w:r w:rsidR="001B15EB">
          <w:rPr>
            <w:noProof/>
          </w:rPr>
          <w:t>2</w:t>
        </w:r>
      </w:hyperlink>
      <w:r w:rsidR="001B15EB">
        <w:rPr>
          <w:noProof/>
        </w:rPr>
        <w:t>]</w:t>
      </w:r>
      <w:r>
        <w:fldChar w:fldCharType="end"/>
      </w:r>
      <w:r>
        <w:t xml:space="preserve">. However, </w:t>
      </w:r>
      <w:r w:rsidR="009641F9">
        <w:t xml:space="preserve">they </w:t>
      </w:r>
      <w:r>
        <w:t xml:space="preserve">are highly susceptible </w:t>
      </w:r>
      <w:r w:rsidR="009641F9">
        <w:t xml:space="preserve">to wear and tear and </w:t>
      </w:r>
      <w:r>
        <w:t xml:space="preserve">confront </w:t>
      </w:r>
      <w:r w:rsidR="009641F9">
        <w:t xml:space="preserve">a plethora of </w:t>
      </w:r>
      <w:r>
        <w:t xml:space="preserve">unexpected failures under environmental stresses </w:t>
      </w:r>
      <w:r w:rsidR="001B15EB">
        <w:fldChar w:fldCharType="begin"/>
      </w:r>
      <w:r w:rsidR="001B15EB">
        <w:instrText xml:space="preserve"> ADDIN EN.CITE &lt;EndNote&gt;&lt;Cite&gt;&lt;Author&gt;Song&lt;/Author&gt;&lt;Year&gt;2018&lt;/Year&gt;&lt;RecNum&gt;881&lt;/RecNum&gt;&lt;DisplayText&gt;[3]&lt;/DisplayText&gt;&lt;record&gt;&lt;rec-number&gt;881&lt;/rec-number&gt;&lt;foreign-keys&gt;&lt;key app="EN" db-id="5frvwtz2lxazwqe2vrjpatwxf50w2d0wtswv" timestamp="1637132368"&gt;881&lt;/key&gt;&lt;/foreign-keys&gt;&lt;ref-type name="Journal Article"&gt;17&lt;/ref-type&gt;&lt;contributors&gt;&lt;authors&gt;&lt;author&gt;Song, Xiangjin&lt;/author&gt;&lt;author&gt;Hu, Jingtao&lt;/author&gt;&lt;author&gt;Zhu, Hongyu&lt;/author&gt;&lt;author&gt;Zhang, Jilong&lt;/author&gt;&lt;/authors&gt;&lt;/contributors&gt;&lt;titles&gt;&lt;title&gt;A bearing outer raceway fault detection method in induction motors based on instantaneous frequency of the stator current&lt;/title&gt;&lt;secondary-title&gt;IEEJ Transactions on Electrical and Electronic Engineering&lt;/secondary-title&gt;&lt;/titles&gt;&lt;periodical&gt;&lt;full-title&gt;IEEJ Transactions on Electrical and Electronic Engineering&lt;/full-title&gt;&lt;/periodical&gt;&lt;pages&gt;510-516&lt;/pages&gt;&lt;volume&gt;13&lt;/volume&gt;&lt;number&gt;3&lt;/number&gt;&lt;dates&gt;&lt;year&gt;2018&lt;/year&gt;&lt;/dates&gt;&lt;isbn&gt;1931-4973&lt;/isbn&gt;&lt;urls&gt;&lt;/urls&gt;&lt;/record&gt;&lt;/Cite&gt;&lt;/EndNote&gt;</w:instrText>
      </w:r>
      <w:r w:rsidR="001B15EB">
        <w:fldChar w:fldCharType="separate"/>
      </w:r>
      <w:r w:rsidR="001B15EB">
        <w:rPr>
          <w:noProof/>
        </w:rPr>
        <w:t>[</w:t>
      </w:r>
      <w:hyperlink w:anchor="_ENREF_3" w:tooltip="Song, 2018 #881" w:history="1">
        <w:r w:rsidR="001B15EB">
          <w:rPr>
            <w:noProof/>
          </w:rPr>
          <w:t>3</w:t>
        </w:r>
      </w:hyperlink>
      <w:r w:rsidR="001B15EB">
        <w:rPr>
          <w:noProof/>
        </w:rPr>
        <w:t>]</w:t>
      </w:r>
      <w:r w:rsidR="001B15EB">
        <w:fldChar w:fldCharType="end"/>
      </w:r>
      <w:r>
        <w:t xml:space="preserve">. Studies show that approximately 40% to 90% of IMs failures are associated with bearing faults depending on the size of machines </w:t>
      </w:r>
      <w:r>
        <w:fldChar w:fldCharType="begin"/>
      </w:r>
      <w:r w:rsidR="001B15EB">
        <w:instrText xml:space="preserve"> ADDIN EN.CITE &lt;EndNote&gt;&lt;Cite&gt;&lt;Author&gt;Song&lt;/Author&gt;&lt;Year&gt;2018&lt;/Year&gt;&lt;RecNum&gt;881&lt;/RecNum&gt;&lt;DisplayText&gt;[3, 4]&lt;/DisplayText&gt;&lt;record&gt;&lt;rec-number&gt;881&lt;/rec-number&gt;&lt;foreign-keys&gt;&lt;key app="EN" db-id="5frvwtz2lxazwqe2vrjpatwxf50w2d0wtswv" timestamp="1637132368"&gt;881&lt;/key&gt;&lt;/foreign-keys&gt;&lt;ref-type name="Journal Article"&gt;17&lt;/ref-type&gt;&lt;contributors&gt;&lt;authors&gt;&lt;author&gt;Song, Xiangjin&lt;/author&gt;&lt;author&gt;Hu, Jingtao&lt;/author&gt;&lt;author&gt;Zhu, Hongyu&lt;/author&gt;&lt;author&gt;Zhang, Jilong&lt;/author&gt;&lt;/authors&gt;&lt;/contributors&gt;&lt;titles&gt;&lt;title&gt;A bearing outer raceway fault detection method in induction motors based on instantaneous frequency of the stator current&lt;/title&gt;&lt;secondary-title&gt;IEEJ Transactions on Electrical and Electronic Engineering&lt;/secondary-title&gt;&lt;/titles&gt;&lt;periodical&gt;&lt;full-title&gt;IEEJ Transactions on Electrical and Electronic Engineering&lt;/full-title&gt;&lt;/periodical&gt;&lt;pages&gt;510-516&lt;/pages&gt;&lt;volume&gt;13&lt;/volume&gt;&lt;number&gt;3&lt;/number&gt;&lt;dates&gt;&lt;year&gt;2018&lt;/year&gt;&lt;/dates&gt;&lt;isbn&gt;1931-4973&lt;/isbn&gt;&lt;urls&gt;&lt;/urls&gt;&lt;/record&gt;&lt;/Cite&gt;&lt;Cite&gt;&lt;Author&gt;Kompella&lt;/Author&gt;&lt;Year&gt;2018&lt;/Year&gt;&lt;RecNum&gt;882&lt;/RecNum&gt;&lt;record&gt;&lt;rec-number&gt;882&lt;/rec-number&gt;&lt;foreign-keys&gt;&lt;key app="EN" db-id="5frvwtz2lxazwqe2vrjpatwxf50w2d0wtswv" timestamp="1637132518"&gt;882&lt;/key&gt;&lt;/foreign-keys&gt;&lt;ref-type name="Journal Article"&gt;17&lt;/ref-type&gt;&lt;contributors&gt;&lt;authors&gt;&lt;author&gt;Kompella, KC Deekshit&lt;/author&gt;&lt;author&gt;Rao, Mannam Venu Gopala&lt;/author&gt;&lt;author&gt;Rao, Rayapudi Srinivasa&lt;/author&gt;&lt;/authors&gt;&lt;/contributors&gt;&lt;titles&gt;&lt;title&gt;Bearing fault detection in a 3 phase induction motor using stator current frequency spectral subtraction with various wavelet decomposition techniques&lt;/title&gt;&lt;secondary-title&gt;Ain Shams Engineering Journal&lt;/secondary-title&gt;&lt;/titles&gt;&lt;periodical&gt;&lt;full-title&gt;Ain Shams Engineering Journal&lt;/full-title&gt;&lt;/periodical&gt;&lt;pages&gt;2427-2439&lt;/pages&gt;&lt;volume&gt;9&lt;/volume&gt;&lt;number&gt;4&lt;/number&gt;&lt;dates&gt;&lt;year&gt;2018&lt;/year&gt;&lt;/dates&gt;&lt;isbn&gt;2090-4479&lt;/isbn&gt;&lt;urls&gt;&lt;/urls&gt;&lt;/record&gt;&lt;/Cite&gt;&lt;/EndNote&gt;</w:instrText>
      </w:r>
      <w:r>
        <w:fldChar w:fldCharType="separate"/>
      </w:r>
      <w:r w:rsidR="001B15EB">
        <w:rPr>
          <w:noProof/>
        </w:rPr>
        <w:t>[</w:t>
      </w:r>
      <w:hyperlink w:anchor="_ENREF_3" w:tooltip="Song, 2018 #881" w:history="1">
        <w:r w:rsidR="001B15EB">
          <w:rPr>
            <w:noProof/>
          </w:rPr>
          <w:t>3</w:t>
        </w:r>
      </w:hyperlink>
      <w:r w:rsidR="001B15EB">
        <w:rPr>
          <w:noProof/>
        </w:rPr>
        <w:t xml:space="preserve">, </w:t>
      </w:r>
      <w:hyperlink w:anchor="_ENREF_4" w:tooltip="Kompella, 2018 #882" w:history="1">
        <w:r w:rsidR="001B15EB">
          <w:rPr>
            <w:noProof/>
          </w:rPr>
          <w:t>4</w:t>
        </w:r>
      </w:hyperlink>
      <w:r w:rsidR="001B15EB">
        <w:rPr>
          <w:noProof/>
        </w:rPr>
        <w:t>]</w:t>
      </w:r>
      <w:r>
        <w:fldChar w:fldCharType="end"/>
      </w:r>
      <w:r>
        <w:t xml:space="preserve">. Since bearings </w:t>
      </w:r>
      <w:r w:rsidR="009641F9">
        <w:t xml:space="preserve">play a </w:t>
      </w:r>
      <w:r w:rsidR="005D7A5C">
        <w:t>significant</w:t>
      </w:r>
      <w:r w:rsidR="009641F9">
        <w:t xml:space="preserve"> role in the </w:t>
      </w:r>
      <w:r>
        <w:t xml:space="preserve">operation </w:t>
      </w:r>
      <w:r w:rsidR="009641F9">
        <w:t xml:space="preserve">of </w:t>
      </w:r>
      <w:r w:rsidR="00410D7B">
        <w:t>IMs</w:t>
      </w:r>
      <w:r>
        <w:t xml:space="preserve">, if the faults go unnoticed, they may cause </w:t>
      </w:r>
      <w:r w:rsidR="00901C0D">
        <w:t>catastrophic</w:t>
      </w:r>
      <w:r>
        <w:t xml:space="preserve"> damage to the machine. Therefore, </w:t>
      </w:r>
      <w:r w:rsidR="009641F9">
        <w:t>industries often undergo scheduled maintenance where the health of all these motors</w:t>
      </w:r>
      <w:r>
        <w:t xml:space="preserve"> or </w:t>
      </w:r>
      <w:r w:rsidR="009641F9">
        <w:t>bearings is checked and replaced if necessary.</w:t>
      </w:r>
      <w:r>
        <w:t xml:space="preserve"> I</w:t>
      </w:r>
      <w:r w:rsidR="009641F9">
        <w:t>nstantaneous monitoring and prediction of IM</w:t>
      </w:r>
      <w:r>
        <w:t>s</w:t>
      </w:r>
      <w:r w:rsidR="009641F9">
        <w:t xml:space="preserve"> health </w:t>
      </w:r>
      <w:r>
        <w:t xml:space="preserve">have recently gained extensive attention among researchers. This is because </w:t>
      </w:r>
      <w:r w:rsidR="009641F9">
        <w:t>early prediction</w:t>
      </w:r>
      <w:r>
        <w:t xml:space="preserve"> will enable timely maintenance and avoid serious accidents, which may lead to economic losses and risk to the operator </w:t>
      </w:r>
      <w:r w:rsidR="001B15EB">
        <w:fldChar w:fldCharType="begin"/>
      </w:r>
      <w:r w:rsidR="001B15EB">
        <w:instrText xml:space="preserve"> ADDIN EN.CITE &lt;EndNote&gt;&lt;Cite&gt;&lt;Author&gt;Valtierra-Rodriguez&lt;/Author&gt;&lt;Year&gt;2020&lt;/Year&gt;&lt;RecNum&gt;883&lt;/RecNum&gt;&lt;DisplayText&gt;[2]&lt;/DisplayText&gt;&lt;record&gt;&lt;rec-number&gt;883&lt;/rec-number&gt;&lt;foreign-keys&gt;&lt;key app="EN" db-id="5frvwtz2lxazwqe2vrjpatwxf50w2d0wtswv" timestamp="1637134750"&gt;883&lt;/key&gt;&lt;/foreign-keys&gt;&lt;ref-type name="Journal Article"&gt;17&lt;/ref-type&gt;&lt;contributors&gt;&lt;authors&gt;&lt;author&gt;Valtierra-Rodriguez, Martin&lt;/author&gt;&lt;author&gt;Rivera-Guillen, Jesus R&lt;/author&gt;&lt;author&gt;Basurto-Hurtado, Jesus A&lt;/author&gt;&lt;author&gt;De-Santiago-Perez, J Jesus&lt;/author&gt;&lt;author&gt;Granados-Lieberman, David&lt;/author&gt;&lt;author&gt;Amezquita-Sanchez, Juan P&lt;/author&gt;&lt;/authors&gt;&lt;/contributors&gt;&lt;titles&gt;&lt;title&gt;Convolutional neural network and motor current signature analysis during the transient state for detection of broken rotor bars in induction motors&lt;/title&gt;&lt;secondary-title&gt;Sensors&lt;/secondary-title&gt;&lt;/titles&gt;&lt;periodical&gt;&lt;full-title&gt;Sensors&lt;/full-title&gt;&lt;/periodical&gt;&lt;pages&gt;3721&lt;/pages&gt;&lt;volume&gt;20&lt;/volume&gt;&lt;number&gt;13&lt;/number&gt;&lt;dates&gt;&lt;year&gt;2020&lt;/year&gt;&lt;/dates&gt;&lt;urls&gt;&lt;/urls&gt;&lt;/record&gt;&lt;/Cite&gt;&lt;/EndNote&gt;</w:instrText>
      </w:r>
      <w:r w:rsidR="001B15EB">
        <w:fldChar w:fldCharType="separate"/>
      </w:r>
      <w:r w:rsidR="001B15EB">
        <w:rPr>
          <w:noProof/>
        </w:rPr>
        <w:t>[</w:t>
      </w:r>
      <w:hyperlink w:anchor="_ENREF_2" w:tooltip="Valtierra-Rodriguez, 2020 #883" w:history="1">
        <w:r w:rsidR="001B15EB">
          <w:rPr>
            <w:noProof/>
          </w:rPr>
          <w:t>2</w:t>
        </w:r>
      </w:hyperlink>
      <w:r w:rsidR="001B15EB">
        <w:rPr>
          <w:noProof/>
        </w:rPr>
        <w:t>]</w:t>
      </w:r>
      <w:r w:rsidR="001B15EB">
        <w:fldChar w:fldCharType="end"/>
      </w:r>
      <w:r>
        <w:t>.</w:t>
      </w:r>
    </w:p>
    <w:p w14:paraId="6C27C163" w14:textId="77777777" w:rsidR="00785820" w:rsidRDefault="00785820" w:rsidP="00544BAF">
      <w:pPr>
        <w:jc w:val="both"/>
      </w:pPr>
    </w:p>
    <w:p w14:paraId="648D6013" w14:textId="78CCB1F5" w:rsidR="00785820" w:rsidRDefault="00785820" w:rsidP="00544BAF">
      <w:pPr>
        <w:jc w:val="both"/>
      </w:pPr>
      <w:r>
        <w:t xml:space="preserve">Numerous diagnostic methods based on diverse physical magnitudes such as vibration, temperature, current, and magnetic flux have been employed to identify the fault in the IMs </w:t>
      </w:r>
      <w:r w:rsidR="001B15EB">
        <w:fldChar w:fldCharType="begin"/>
      </w:r>
      <w:r w:rsidR="001B15EB">
        <w:instrText xml:space="preserve"> ADDIN EN.CITE &lt;EndNote&gt;&lt;Cite&gt;&lt;Author&gt;Valtierra-Rodriguez&lt;/Author&gt;&lt;Year&gt;2020&lt;/Year&gt;&lt;RecNum&gt;883&lt;/RecNum&gt;&lt;DisplayText&gt;[2]&lt;/DisplayText&gt;&lt;record&gt;&lt;rec-number&gt;883&lt;/rec-number&gt;&lt;foreign-keys&gt;&lt;key app="EN" db-id="5frvwtz2lxazwqe2vrjpatwxf50w2d0wtswv" timestamp="1637134750"&gt;883&lt;/key&gt;&lt;/foreign-keys&gt;&lt;ref-type name="Journal Article"&gt;17&lt;/ref-type&gt;&lt;contributors&gt;&lt;authors&gt;&lt;author&gt;Valtierra-Rodriguez, Martin&lt;/author&gt;&lt;author&gt;Rivera-Guillen, Jesus R&lt;/author&gt;&lt;author&gt;Basurto-Hurtado, Jesus A&lt;/author&gt;&lt;author&gt;De-Santiago-Perez, J Jesus&lt;/author&gt;&lt;author&gt;Granados-Lieberman, David&lt;/author&gt;&lt;author&gt;Amezquita-Sanchez, Juan P&lt;/author&gt;&lt;/authors&gt;&lt;/contributors&gt;&lt;titles&gt;&lt;title&gt;Convolutional neural network and motor current signature analysis during the transient state for detection of broken rotor bars in induction motors&lt;/title&gt;&lt;secondary-title&gt;Sensors&lt;/secondary-title&gt;&lt;/titles&gt;&lt;periodical&gt;&lt;full-title&gt;Sensors&lt;/full-title&gt;&lt;/periodical&gt;&lt;pages&gt;3721&lt;/pages&gt;&lt;volume&gt;20&lt;/volume&gt;&lt;number&gt;13&lt;/number&gt;&lt;dates&gt;&lt;year&gt;2020&lt;/year&gt;&lt;/dates&gt;&lt;urls&gt;&lt;/urls&gt;&lt;/record&gt;&lt;/Cite&gt;&lt;/EndNote&gt;</w:instrText>
      </w:r>
      <w:r w:rsidR="001B15EB">
        <w:fldChar w:fldCharType="separate"/>
      </w:r>
      <w:r w:rsidR="001B15EB">
        <w:rPr>
          <w:noProof/>
        </w:rPr>
        <w:t>[</w:t>
      </w:r>
      <w:hyperlink w:anchor="_ENREF_2" w:tooltip="Valtierra-Rodriguez, 2020 #883" w:history="1">
        <w:r w:rsidR="001B15EB">
          <w:rPr>
            <w:noProof/>
          </w:rPr>
          <w:t>2</w:t>
        </w:r>
      </w:hyperlink>
      <w:r w:rsidR="001B15EB">
        <w:rPr>
          <w:noProof/>
        </w:rPr>
        <w:t>]</w:t>
      </w:r>
      <w:r w:rsidR="001B15EB">
        <w:fldChar w:fldCharType="end"/>
      </w:r>
      <w:r>
        <w:t xml:space="preserve">. Among others, motor current signature analysis (MCSA) is preferable </w:t>
      </w:r>
      <w:r w:rsidR="00410D7B">
        <w:t xml:space="preserve">for </w:t>
      </w:r>
      <w:r>
        <w:t xml:space="preserve">analyzing motor health, especially when </w:t>
      </w:r>
      <w:r w:rsidR="00410D7B">
        <w:t xml:space="preserve">it is </w:t>
      </w:r>
      <w:r>
        <w:t xml:space="preserve">in highly inaccessible or remote areas, </w:t>
      </w:r>
      <w:r w:rsidR="00410D7B">
        <w:t>as is common</w:t>
      </w:r>
      <w:r>
        <w:t xml:space="preserve"> with industrial IMs. Since </w:t>
      </w:r>
      <w:r w:rsidR="005B1B64">
        <w:t>MCSA</w:t>
      </w:r>
      <w:r>
        <w:t xml:space="preserve"> uses the embedded current signal of the motor's control unit, it does not require additional sensors, which results in a lower cost and complex system. The current signal can be used to remotely monitor a large number of motors from a single location. Many studies have verified the reliability of using </w:t>
      </w:r>
      <w:r w:rsidR="005B1B64">
        <w:t>MCSA</w:t>
      </w:r>
      <w:r>
        <w:t xml:space="preserve"> in IMs to detect breakage in rotor bar, end ring and bearing faults </w:t>
      </w:r>
      <w:commentRangeStart w:id="2"/>
      <w:r>
        <w:fldChar w:fldCharType="begin"/>
      </w:r>
      <w:r w:rsidR="001B15EB">
        <w:instrText xml:space="preserve"> ADDIN EN.CITE &lt;EndNote&gt;&lt;Cite&gt;&lt;Author&gt;Toma&lt;/Author&gt;&lt;Year&gt;2020&lt;/Year&gt;&lt;RecNum&gt;879&lt;/RecNum&gt;&lt;DisplayText&gt;[1, 5]&lt;/DisplayText&gt;&lt;record&gt;&lt;rec-number&gt;879&lt;/rec-number&gt;&lt;foreign-keys&gt;&lt;key app="EN" db-id="5frvwtz2lxazwqe2vrjpatwxf50w2d0wtswv" timestamp="1637130615"&gt;879&lt;/key&gt;&lt;/foreign-keys&gt;&lt;ref-type name="Journal Article"&gt;17&lt;/ref-type&gt;&lt;contributors&gt;&lt;authors&gt;&lt;author&gt;Toma, Rafia Nishat&lt;/author&gt;&lt;author&gt;Prosvirin, Alexander E&lt;/author&gt;&lt;author&gt;Kim, Jong-Myon&lt;/author&gt;&lt;/authors&gt;&lt;/contributors&gt;&lt;titles&gt;&lt;title&gt;Bearing fault diagnosis of induction motors using a genetic algorithm and machine learning classifiers&lt;/title&gt;&lt;secondary-title&gt;Sensors&lt;/secondary-title&gt;&lt;/titles&gt;&lt;periodical&gt;&lt;full-title&gt;Sensors&lt;/full-title&gt;&lt;/periodical&gt;&lt;pages&gt;1884&lt;/pages&gt;&lt;volume&gt;20&lt;/volume&gt;&lt;number&gt;7&lt;/number&gt;&lt;dates&gt;&lt;year&gt;2020&lt;/year&gt;&lt;/dates&gt;&lt;urls&gt;&lt;/urls&gt;&lt;/record&gt;&lt;/Cite&gt;&lt;Cite&gt;&lt;Author&gt;Collamati&lt;/Author&gt;&lt;Year&gt;1996&lt;/Year&gt;&lt;RecNum&gt;884&lt;/RecNum&gt;&lt;record&gt;&lt;rec-number&gt;884&lt;/rec-number&gt;&lt;foreign-keys&gt;&lt;key app="EN" db-id="5frvwtz2lxazwqe2vrjpatwxf50w2d0wtswv" timestamp="1637136700"&gt;884&lt;/key&gt;&lt;/foreign-keys&gt;&lt;ref-type name="Conference Proceedings"&gt;10&lt;/ref-type&gt;&lt;contributors&gt;&lt;authors&gt;&lt;author&gt;Collamati, L&lt;/author&gt;&lt;author&gt;Filippetti, F&lt;/author&gt;&lt;author&gt;Franceschini, G&lt;/author&gt;&lt;author&gt;Pirani, S&lt;/author&gt;&lt;author&gt;Tassoni, C&lt;/author&gt;&lt;/authors&gt;&lt;/contributors&gt;&lt;titles&gt;&lt;title&gt;Induction machine stator fault on-line diagnosis based on LabVIEW environment&lt;/title&gt;&lt;secondary-title&gt;Proceedings of 8th Mediterranean Electrotechnical Conference on Industrial Applications in Power Systems, Computer Science and Telecommunications (MELECON 96)&lt;/secondary-title&gt;&lt;/titles&gt;&lt;pages&gt;495-498&lt;/pages&gt;&lt;volume&gt;1&lt;/volume&gt;&lt;dates&gt;&lt;year&gt;1996&lt;/year&gt;&lt;/dates&gt;&lt;publisher&gt;IEEE&lt;/publisher&gt;&lt;isbn&gt;0780331095&lt;/isbn&gt;&lt;urls&gt;&lt;/urls&gt;&lt;/record&gt;&lt;/Cite&gt;&lt;/EndNote&gt;</w:instrText>
      </w:r>
      <w:r>
        <w:fldChar w:fldCharType="separate"/>
      </w:r>
      <w:r w:rsidR="001B15EB">
        <w:rPr>
          <w:noProof/>
        </w:rPr>
        <w:t>[</w:t>
      </w:r>
      <w:hyperlink w:anchor="_ENREF_1" w:tooltip="Toma, 2020 #879" w:history="1">
        <w:r w:rsidR="001B15EB">
          <w:rPr>
            <w:noProof/>
          </w:rPr>
          <w:t>1</w:t>
        </w:r>
      </w:hyperlink>
      <w:r w:rsidR="001B15EB">
        <w:rPr>
          <w:noProof/>
        </w:rPr>
        <w:t xml:space="preserve">, </w:t>
      </w:r>
      <w:hyperlink w:anchor="_ENREF_5" w:tooltip="Collamati, 1996 #884" w:history="1">
        <w:r w:rsidR="001B15EB">
          <w:rPr>
            <w:noProof/>
          </w:rPr>
          <w:t>5</w:t>
        </w:r>
      </w:hyperlink>
      <w:r w:rsidR="001B15EB">
        <w:rPr>
          <w:noProof/>
        </w:rPr>
        <w:t>]</w:t>
      </w:r>
      <w:r>
        <w:fldChar w:fldCharType="end"/>
      </w:r>
      <w:commentRangeEnd w:id="2"/>
      <w:r>
        <w:rPr>
          <w:rStyle w:val="CommentReference"/>
        </w:rPr>
        <w:commentReference w:id="2"/>
      </w:r>
      <w:r>
        <w:t xml:space="preserve">. Park's vector approach is one of the main techniques that can be utilized for fault detection with </w:t>
      </w:r>
      <w:r w:rsidR="005B1B64">
        <w:t>MCSA</w:t>
      </w:r>
      <w:r>
        <w:t xml:space="preserve"> </w:t>
      </w:r>
      <w:r w:rsidR="001B15EB">
        <w:fldChar w:fldCharType="begin">
          <w:fldData xml:space="preserve">PEVuZE5vdGU+PENpdGU+PEF1dGhvcj5TaW5naDwvQXV0aG9yPjxZZWFyPjIwMTQ8L1llYXI+PFJl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</w:fldData>
        </w:fldChar>
      </w:r>
      <w:r w:rsidR="001B15EB">
        <w:instrText xml:space="preserve"> ADDIN EN.CITE </w:instrText>
      </w:r>
      <w:r w:rsidR="001B15EB">
        <w:fldChar w:fldCharType="begin">
          <w:fldData xml:space="preserve">PEVuZE5vdGU+PENpdGU+PEF1dGhvcj5TaW5naDwvQXV0aG9yPjxZZWFyPjIwMTQ8L1llYXI+PFJl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</w:fldData>
        </w:fldChar>
      </w:r>
      <w:r w:rsidR="001B15EB">
        <w:instrText xml:space="preserve"> ADDIN EN.CITE.DATA </w:instrText>
      </w:r>
      <w:r w:rsidR="001B15EB">
        <w:fldChar w:fldCharType="end"/>
      </w:r>
      <w:r w:rsidR="001B15EB">
        <w:fldChar w:fldCharType="separate"/>
      </w:r>
      <w:r w:rsidR="001B15EB">
        <w:rPr>
          <w:noProof/>
        </w:rPr>
        <w:t>[</w:t>
      </w:r>
      <w:hyperlink w:anchor="_ENREF_6" w:tooltip="Singh, 2014 #885" w:history="1">
        <w:r w:rsidR="001B15EB">
          <w:rPr>
            <w:noProof/>
          </w:rPr>
          <w:t>6-8</w:t>
        </w:r>
      </w:hyperlink>
      <w:r w:rsidR="001B15EB">
        <w:rPr>
          <w:noProof/>
        </w:rPr>
        <w:t>]</w:t>
      </w:r>
      <w:r w:rsidR="001B15EB">
        <w:fldChar w:fldCharType="end"/>
      </w:r>
      <w:r>
        <w:t>. This method transforms the IMs three-phase stator current into two individual orthogonal phases, and it finds the bearing fault based on the spatial variation of the Park's vector current locus. A perfect circle of Park describe</w:t>
      </w:r>
      <w:r w:rsidR="00410D7B">
        <w:t>s</w:t>
      </w:r>
      <w:r>
        <w:t xml:space="preserve"> healthy IMs while faults are represented with distortion on the circle.</w:t>
      </w:r>
    </w:p>
    <w:p w14:paraId="520DDED3" w14:textId="73662A00" w:rsidR="00785820" w:rsidRDefault="00785820" w:rsidP="00544BAF">
      <w:pPr>
        <w:jc w:val="both"/>
      </w:pPr>
    </w:p>
    <w:p w14:paraId="00000014" w14:textId="2C7F37E6" w:rsidR="0045355E" w:rsidRDefault="00785820" w:rsidP="00544BAF">
      <w:pPr>
        <w:jc w:val="both"/>
      </w:pPr>
      <w:r>
        <w:t xml:space="preserve">Recognizing motor current fault signatures necessitates a high level of expertise and experience from the user. Hence, artificial intelligence (AI) has been </w:t>
      </w:r>
      <w:r w:rsidR="006F07CD">
        <w:t>introduced</w:t>
      </w:r>
      <w:r>
        <w:t xml:space="preserve"> to </w:t>
      </w:r>
      <w:r w:rsidR="00A40647">
        <w:t>MCSA for</w:t>
      </w:r>
      <w:r w:rsidR="006F07CD">
        <w:t xml:space="preserve"> making </w:t>
      </w:r>
      <w:r>
        <w:t>detection more user-friendly besides providing automatic diagnosis and analysis of the faults in IMs.</w:t>
      </w:r>
      <w:r w:rsidR="0057401F">
        <w:t xml:space="preserve"> The application of artificial neural networks (ANN) is particularly suitable for performing pattern classification due to their high learning and generalization abilities</w:t>
      </w:r>
      <w:r w:rsidR="00410D7B">
        <w:t xml:space="preserve"> </w:t>
      </w:r>
      <w:r w:rsidR="001B15EB">
        <w:fldChar w:fldCharType="begin"/>
      </w:r>
      <w:r w:rsidR="001B15EB">
        <w:instrText xml:space="preserve"> ADDIN EN.CITE &lt;EndNote&gt;&lt;Cite&gt;&lt;Author&gt;Miljković&lt;/Author&gt;&lt;Year&gt;2015&lt;/Year&gt;&lt;RecNum&gt;887&lt;/RecNum&gt;&lt;DisplayText&gt;[7]&lt;/DisplayText&gt;&lt;record&gt;&lt;rec-number&gt;887&lt;/rec-number&gt;&lt;foreign-keys&gt;&lt;key app="EN" db-id="5frvwtz2lxazwqe2vrjpatwxf50w2d0wtswv" timestamp="1637138234"&gt;887&lt;/key&gt;&lt;/foreign-keys&gt;&lt;ref-type name="Journal Article"&gt;17&lt;/ref-type&gt;&lt;contributors&gt;&lt;authors&gt;&lt;author&gt;Miljković, Dubravko&lt;/author&gt;&lt;/authors&gt;&lt;/contributors&gt;&lt;titles&gt;&lt;title&gt;Brief review of motor current signature analysis&lt;/title&gt;&lt;secondary-title&gt;HDKBR Info magazin&lt;/secondary-title&gt;&lt;/titles&gt;&lt;periodical&gt;&lt;full-title&gt;HDKBR Info magazin&lt;/full-title&gt;&lt;/periodical&gt;&lt;pages&gt;14-26&lt;/pages&gt;&lt;volume&gt;5&lt;/volume&gt;&lt;number&gt;1&lt;/number&gt;&lt;dates&gt;&lt;year&gt;2015&lt;/year&gt;&lt;/dates&gt;&lt;isbn&gt;1847-9340&lt;/isbn&gt;&lt;urls&gt;&lt;/urls&gt;&lt;/record&gt;&lt;/Cite&gt;&lt;/EndNote&gt;</w:instrText>
      </w:r>
      <w:r w:rsidR="001B15EB">
        <w:fldChar w:fldCharType="separate"/>
      </w:r>
      <w:r w:rsidR="001B15EB">
        <w:rPr>
          <w:noProof/>
        </w:rPr>
        <w:t>[</w:t>
      </w:r>
      <w:hyperlink w:anchor="_ENREF_7" w:tooltip="Miljković, 2015 #887" w:history="1">
        <w:r w:rsidR="001B15EB">
          <w:rPr>
            <w:noProof/>
          </w:rPr>
          <w:t>7</w:t>
        </w:r>
      </w:hyperlink>
      <w:r w:rsidR="001B15EB">
        <w:rPr>
          <w:noProof/>
        </w:rPr>
        <w:t>]</w:t>
      </w:r>
      <w:r w:rsidR="001B15EB">
        <w:fldChar w:fldCharType="end"/>
      </w:r>
      <w:r w:rsidR="0057401F">
        <w:t>. Somehow,</w:t>
      </w:r>
      <w:r w:rsidR="00410D7B">
        <w:t xml:space="preserve"> the studies related to ANN</w:t>
      </w:r>
      <w:r>
        <w:t xml:space="preserve"> </w:t>
      </w:r>
      <w:r w:rsidR="00410D7B">
        <w:t xml:space="preserve">for faults detection are still limited and </w:t>
      </w:r>
      <w:r>
        <w:t>usually known to be heavily computation</w:t>
      </w:r>
      <w:r w:rsidR="00410D7B">
        <w:t>-</w:t>
      </w:r>
      <w:r>
        <w:t>intensive</w:t>
      </w:r>
      <w:r w:rsidR="00410D7B">
        <w:t xml:space="preserve"> </w:t>
      </w:r>
      <w:r w:rsidR="001B15EB">
        <w:fldChar w:fldCharType="begin">
          <w:fldData xml:space="preserve">PEVuZE5vdGU+PENpdGU+PEF1dGhvcj5BbC1TYWJiYWdoPC9BdXRob3I+PFllYXI+MjAwOTwvWWVh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</w:fldData>
        </w:fldChar>
      </w:r>
      <w:r w:rsidR="001B15EB">
        <w:instrText xml:space="preserve"> ADDIN EN.CITE </w:instrText>
      </w:r>
      <w:r w:rsidR="001B15EB">
        <w:fldChar w:fldCharType="begin">
          <w:fldData xml:space="preserve">PEVuZE5vdGU+PENpdGU+PEF1dGhvcj5BbC1TYWJiYWdoPC9BdXRob3I+PFllYXI+MjAwOTwvWWVh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</w:fldData>
        </w:fldChar>
      </w:r>
      <w:r w:rsidR="001B15EB">
        <w:instrText xml:space="preserve"> ADDIN EN.CITE.DATA </w:instrText>
      </w:r>
      <w:r w:rsidR="001B15EB">
        <w:fldChar w:fldCharType="end"/>
      </w:r>
      <w:r w:rsidR="001B15EB">
        <w:fldChar w:fldCharType="separate"/>
      </w:r>
      <w:r w:rsidR="001B15EB">
        <w:rPr>
          <w:noProof/>
        </w:rPr>
        <w:t>[</w:t>
      </w:r>
      <w:hyperlink w:anchor="_ENREF_9" w:tooltip="Al-Sabbagh, 2009 #888" w:history="1">
        <w:r w:rsidR="001B15EB">
          <w:rPr>
            <w:noProof/>
          </w:rPr>
          <w:t>9-12</w:t>
        </w:r>
      </w:hyperlink>
      <w:r w:rsidR="001B15EB">
        <w:rPr>
          <w:noProof/>
        </w:rPr>
        <w:t>]</w:t>
      </w:r>
      <w:r w:rsidR="001B15EB">
        <w:fldChar w:fldCharType="end"/>
      </w:r>
      <w:r>
        <w:t xml:space="preserve">. </w:t>
      </w:r>
      <w:r w:rsidR="00410D7B">
        <w:t xml:space="preserve">The present study proposed an automated system through ANN using Park's vector analysis for bearing faults detection. This method fed Park's vector graph as the input of the ANN image classifier, which would categorize the motor as healthy or unhealthy. The model is designed with low computational complexity so that the </w:t>
      </w:r>
      <w:r>
        <w:t xml:space="preserve">processing </w:t>
      </w:r>
      <w:r w:rsidR="00410D7B">
        <w:t>can be</w:t>
      </w:r>
      <w:r>
        <w:t xml:space="preserve"> </w:t>
      </w:r>
      <w:r w:rsidR="00410D7B">
        <w:t>performed</w:t>
      </w:r>
      <w:r>
        <w:t xml:space="preserve"> on the edge node</w:t>
      </w:r>
      <w:r w:rsidR="00410D7B">
        <w:t xml:space="preserve">. </w:t>
      </w:r>
    </w:p>
    <w:p w14:paraId="00000016" w14:textId="77777777" w:rsidR="0045355E" w:rsidRDefault="0045355E" w:rsidP="00544BAF">
      <w:pPr>
        <w:jc w:val="both"/>
      </w:pPr>
    </w:p>
    <w:p w14:paraId="00000017" w14:textId="77777777" w:rsidR="0045355E" w:rsidRDefault="009641F9" w:rsidP="00544BAF">
      <w:pPr>
        <w:pStyle w:val="Heading1"/>
        <w:numPr>
          <w:ilvl w:val="0"/>
          <w:numId w:val="2"/>
        </w:numPr>
        <w:jc w:val="both"/>
        <w:rPr>
          <w:b/>
        </w:rPr>
      </w:pPr>
      <w:r>
        <w:rPr>
          <w:b/>
        </w:rPr>
        <w:t xml:space="preserve">LITERATURE </w:t>
      </w:r>
      <w:commentRangeStart w:id="3"/>
      <w:commentRangeStart w:id="4"/>
      <w:r>
        <w:rPr>
          <w:b/>
        </w:rPr>
        <w:t>SURVEY</w:t>
      </w:r>
      <w:commentRangeEnd w:id="3"/>
      <w:r w:rsidR="00CE09F1">
        <w:rPr>
          <w:rStyle w:val="CommentReference"/>
          <w:smallCaps w:val="0"/>
          <w:kern w:val="0"/>
        </w:rPr>
        <w:commentReference w:id="3"/>
      </w:r>
      <w:commentRangeEnd w:id="4"/>
      <w:r w:rsidR="009D358B">
        <w:rPr>
          <w:rStyle w:val="CommentReference"/>
          <w:smallCaps w:val="0"/>
          <w:kern w:val="0"/>
        </w:rPr>
        <w:commentReference w:id="4"/>
      </w:r>
    </w:p>
    <w:p w14:paraId="00000018" w14:textId="77777777" w:rsidR="0045355E" w:rsidRDefault="0045355E" w:rsidP="00CE09F1">
      <w:pPr>
        <w:widowControl w:val="0"/>
        <w:pBdr>
          <w:top w:val="nil"/>
          <w:left w:val="nil"/>
          <w:bottom w:val="nil"/>
          <w:right w:val="nil"/>
          <w:between w:val="nil"/>
        </w:pBdr>
        <w:spacing w:line="252" w:lineRule="auto"/>
        <w:jc w:val="both"/>
        <w:rPr>
          <w:color w:val="000000"/>
        </w:rPr>
      </w:pPr>
    </w:p>
    <w:p w14:paraId="39F7398F" w14:textId="77777777" w:rsidR="009D358B" w:rsidRDefault="009D358B" w:rsidP="009D358B">
      <w:pPr>
        <w:widowControl w:val="0"/>
        <w:pBdr>
          <w:top w:val="nil"/>
          <w:left w:val="nil"/>
          <w:bottom w:val="nil"/>
          <w:right w:val="nil"/>
          <w:between w:val="nil"/>
        </w:pBdr>
        <w:spacing w:line="252" w:lineRule="auto"/>
        <w:jc w:val="both"/>
        <w:rPr>
          <w:color w:val="000000"/>
        </w:rPr>
      </w:pPr>
      <w:r>
        <w:rPr>
          <w:color w:val="000000"/>
        </w:rPr>
        <w:t xml:space="preserve">The bearing faults can be categorized according to their affected components: outer raceway defect, inner raceway defect, and ball defect </w:t>
      </w:r>
      <w:r>
        <w:rPr>
          <w:color w:val="000000"/>
        </w:rPr>
        <w:fldChar w:fldCharType="begin"/>
      </w:r>
      <w:r>
        <w:rPr>
          <w:color w:val="000000"/>
        </w:rPr>
        <w:instrText xml:space="preserve"> ADDIN EN.CITE &lt;EndNote&gt;&lt;Cite&gt;&lt;Author&gt;Shashidhara&lt;/Author&gt;&lt;Year&gt;2014&lt;/Year&gt;&lt;RecNum&gt;894&lt;/RecNum&gt;&lt;DisplayText&gt;[13]&lt;/DisplayText&gt;&lt;record&gt;&lt;rec-number&gt;894&lt;/rec-number&gt;&lt;foreign-keys&gt;&lt;key app="EN" db-id="5frvwtz2lxazwqe2vrjpatwxf50w2d0wtswv" timestamp="1637196900"&gt;894&lt;/key&gt;&lt;/foreign-keys&gt;&lt;ref-type name="Journal Article"&gt;17&lt;/ref-type&gt;&lt;contributors&gt;&lt;authors&gt;&lt;author&gt;Shashidhara, SM&lt;/author&gt;&lt;author&gt;Raju, P Sangameswara&lt;/author&gt;&lt;/authors&gt;&lt;/contributors&gt;&lt;titles&gt;&lt;title&gt;BEARING FAULT DETECTION OF INDUCTION MOTOR BY ANN METHOD&lt;/title&gt;&lt;/titles&gt;&lt;dates&gt;&lt;year&gt;2014&lt;/year&gt;&lt;/dates&gt;&lt;urls&gt;&lt;/urls&gt;&lt;/record&gt;&lt;/Cite&gt;&lt;/EndNote&gt;</w:instrText>
      </w:r>
      <w:r>
        <w:rPr>
          <w:color w:val="000000"/>
        </w:rPr>
        <w:fldChar w:fldCharType="separate"/>
      </w:r>
      <w:r>
        <w:rPr>
          <w:noProof/>
          <w:color w:val="000000"/>
        </w:rPr>
        <w:t>[</w:t>
      </w:r>
      <w:hyperlink w:anchor="_ENREF_13" w:tooltip="Shashidhara, 2014 #894" w:history="1">
        <w:r>
          <w:rPr>
            <w:noProof/>
            <w:color w:val="000000"/>
          </w:rPr>
          <w:t>13</w:t>
        </w:r>
      </w:hyperlink>
      <w:r>
        <w:rPr>
          <w:noProof/>
          <w:color w:val="000000"/>
        </w:rPr>
        <w:t>]</w:t>
      </w:r>
      <w:r>
        <w:rPr>
          <w:color w:val="000000"/>
        </w:rPr>
        <w:fldChar w:fldCharType="end"/>
      </w:r>
      <w:r>
        <w:rPr>
          <w:color w:val="000000"/>
        </w:rPr>
        <w:t xml:space="preserve">. Any localized faults in the component will create vibrations at the characteristic fault frequencies which can be related to the motor speed and the bearing dimensions </w:t>
      </w:r>
      <w:r>
        <w:rPr>
          <w:color w:val="000000"/>
        </w:rPr>
        <w:fldChar w:fldCharType="begin"/>
      </w:r>
      <w:r>
        <w:rPr>
          <w:color w:val="000000"/>
        </w:rPr>
        <w:instrText xml:space="preserve"> ADDIN EN.CITE &lt;EndNote&gt;&lt;Cite&gt;&lt;Author&gt;Irfan&lt;/Author&gt;&lt;Year&gt;2019&lt;/Year&gt;&lt;RecNum&gt;899&lt;/RecNum&gt;&lt;DisplayText&gt;[14]&lt;/DisplayText&gt;&lt;record&gt;&lt;rec-number&gt;899&lt;/rec-number&gt;&lt;foreign-keys&gt;&lt;key app="EN" db-id="5frvwtz2lxazwqe2vrjpatwxf50w2d0wtswv" timestamp="1637211252"&gt;899&lt;/key&gt;&lt;/foreign-keys&gt;&lt;ref-type name="Journal Article"&gt;17&lt;/ref-type&gt;&lt;contributors&gt;&lt;authors&gt;&lt;author&gt;Irfan, Muhammad&lt;/author&gt;&lt;author&gt;Saad, Nordin&lt;/author&gt;&lt;author&gt;Ibrahim, Rosdiazli&lt;/author&gt;&lt;author&gt;Asirvadam, Vijanth S&lt;/author&gt;&lt;author&gt;Alwadie, A&lt;/author&gt;&lt;/authors&gt;&lt;/contributors&gt;&lt;titles&gt;&lt;title&gt;Analysis of distributed faults in inner and outer race of bearing via Park vector analysis method&lt;/title&gt;&lt;secondary-title&gt;Neural Computing and Applications&lt;/secondary-title&gt;&lt;/titles&gt;&lt;periodical&gt;&lt;full-title&gt;Neural Computing and Applications&lt;/full-title&gt;&lt;/periodical&gt;&lt;pages&gt;683-691&lt;/pages&gt;&lt;volume&gt;31&lt;/volume&gt;&lt;number&gt;1&lt;/number&gt;&lt;dates&gt;&lt;year&gt;2019&lt;/year&gt;&lt;/dates&gt;&lt;isbn&gt;1433-3058&lt;/isbn&gt;&lt;urls&gt;&lt;/urls&gt;&lt;/record&gt;&lt;/Cite&gt;&lt;/EndNote&gt;</w:instrText>
      </w:r>
      <w:r>
        <w:rPr>
          <w:color w:val="000000"/>
        </w:rPr>
        <w:fldChar w:fldCharType="separate"/>
      </w:r>
      <w:r>
        <w:rPr>
          <w:noProof/>
          <w:color w:val="000000"/>
        </w:rPr>
        <w:t>[</w:t>
      </w:r>
      <w:hyperlink w:anchor="_ENREF_14" w:tooltip="Irfan, 2019 #899" w:history="1">
        <w:r>
          <w:rPr>
            <w:noProof/>
            <w:color w:val="000000"/>
          </w:rPr>
          <w:t>14</w:t>
        </w:r>
      </w:hyperlink>
      <w:r>
        <w:rPr>
          <w:noProof/>
          <w:color w:val="000000"/>
        </w:rPr>
        <w:t>]</w:t>
      </w:r>
      <w:r>
        <w:rPr>
          <w:color w:val="000000"/>
        </w:rPr>
        <w:fldChar w:fldCharType="end"/>
      </w:r>
      <w:r>
        <w:rPr>
          <w:color w:val="000000"/>
        </w:rPr>
        <w:t xml:space="preserve">. A review in </w:t>
      </w:r>
      <w:r>
        <w:rPr>
          <w:color w:val="000000"/>
        </w:rPr>
        <w:fldChar w:fldCharType="begin"/>
      </w:r>
      <w:r>
        <w:rPr>
          <w:color w:val="000000"/>
        </w:rPr>
        <w:instrText xml:space="preserve"> ADDIN EN.CITE &lt;EndNote&gt;&lt;Cite&gt;&lt;Author&gt;Irfan&lt;/Author&gt;&lt;Year&gt;2017&lt;/Year&gt;&lt;RecNum&gt;897&lt;/RecNum&gt;&lt;DisplayText&gt;[15]&lt;/DisplayText&gt;&lt;record&gt;&lt;rec-number&gt;897&lt;/rec-number&gt;&lt;foreign-keys&gt;&lt;key app="EN" db-id="5frvwtz2lxazwqe2vrjpatwxf50w2d0wtswv" timestamp="1637207645"&gt;897&lt;/key&gt;&lt;/foreign-keys&gt;&lt;ref-type name="Journal Article"&gt;17&lt;/ref-type&gt;&lt;contributors&gt;&lt;authors&gt;&lt;author&gt;Irfan, Muhammad&lt;/author&gt;&lt;author&gt;Saad, Nordin&lt;/author&gt;&lt;author&gt;Ibrahim, Rosdiazli&lt;/author&gt;&lt;author&gt;Asirvadam, Vijanth S&lt;/author&gt;&lt;author&gt;Alwadie, Abdullah S&lt;/author&gt;&lt;author&gt;Sheikh, Muhammad Aman&lt;/author&gt;&lt;/authors&gt;&lt;/contributors&gt;&lt;titles&gt;&lt;title&gt;An assessment on the non-invasive methods for condition monitoring of induction motors&lt;/title&gt;&lt;secondary-title&gt;Fault Diagnosis and Detection&lt;/secondary-title&gt;&lt;/titles&gt;&lt;periodical&gt;&lt;full-title&gt;Fault Diagnosis and Detection&lt;/full-title&gt;&lt;/periodical&gt;&lt;pages&gt;87&lt;/pages&gt;&lt;dates&gt;&lt;year&gt;2017&lt;/year&gt;&lt;/dates&gt;&lt;isbn&gt;9535150111&lt;/isbn&gt;&lt;urls&gt;&lt;/urls&gt;&lt;/record&gt;&lt;/Cite&gt;&lt;/EndNote&gt;</w:instrText>
      </w:r>
      <w:r>
        <w:rPr>
          <w:color w:val="000000"/>
        </w:rPr>
        <w:fldChar w:fldCharType="separate"/>
      </w:r>
      <w:r>
        <w:rPr>
          <w:noProof/>
          <w:color w:val="000000"/>
        </w:rPr>
        <w:t>[</w:t>
      </w:r>
      <w:hyperlink w:anchor="_ENREF_15" w:tooltip="Irfan, 2017 #897" w:history="1">
        <w:r>
          <w:rPr>
            <w:noProof/>
            <w:color w:val="000000"/>
          </w:rPr>
          <w:t>15</w:t>
        </w:r>
      </w:hyperlink>
      <w:r>
        <w:rPr>
          <w:noProof/>
          <w:color w:val="000000"/>
        </w:rPr>
        <w:t>]</w:t>
      </w:r>
      <w:r>
        <w:rPr>
          <w:color w:val="000000"/>
        </w:rPr>
        <w:fldChar w:fldCharType="end"/>
      </w:r>
      <w:r>
        <w:rPr>
          <w:color w:val="000000"/>
        </w:rPr>
        <w:t xml:space="preserve"> indicates MCSA </w:t>
      </w:r>
      <w:r>
        <w:rPr>
          <w:color w:val="000000"/>
        </w:rPr>
        <w:lastRenderedPageBreak/>
        <w:t>as</w:t>
      </w:r>
      <w:r w:rsidRPr="00410D7B">
        <w:rPr>
          <w:color w:val="000000"/>
        </w:rPr>
        <w:t xml:space="preserve"> the most reliable and efficient method </w:t>
      </w:r>
      <w:r>
        <w:rPr>
          <w:color w:val="000000"/>
        </w:rPr>
        <w:t>to determine the single point faults in a bearing while being economical and non-invasive. However, this technique is unable to determine the occurrence of distributed bearing faults. Thus, many different techniques have been introduced for faults detection in IMs to overcome this drawback.</w:t>
      </w:r>
    </w:p>
    <w:p w14:paraId="5C67E363" w14:textId="77777777" w:rsidR="009D358B" w:rsidRDefault="009D358B" w:rsidP="009D358B">
      <w:pPr>
        <w:widowControl w:val="0"/>
        <w:pBdr>
          <w:top w:val="nil"/>
          <w:left w:val="nil"/>
          <w:bottom w:val="nil"/>
          <w:right w:val="nil"/>
          <w:between w:val="nil"/>
        </w:pBdr>
        <w:spacing w:line="252" w:lineRule="auto"/>
        <w:jc w:val="both"/>
        <w:rPr>
          <w:color w:val="000000"/>
        </w:rPr>
      </w:pPr>
    </w:p>
    <w:p w14:paraId="188B2EE6" w14:textId="77777777" w:rsidR="009D358B" w:rsidRDefault="009D358B" w:rsidP="009D358B">
      <w:pPr>
        <w:widowControl w:val="0"/>
        <w:pBdr>
          <w:top w:val="nil"/>
          <w:left w:val="nil"/>
          <w:bottom w:val="nil"/>
          <w:right w:val="nil"/>
          <w:between w:val="nil"/>
        </w:pBdr>
        <w:spacing w:line="252" w:lineRule="auto"/>
        <w:jc w:val="both"/>
        <w:rPr>
          <w:color w:val="000000"/>
        </w:rPr>
      </w:pPr>
      <w:r>
        <w:rPr>
          <w:color w:val="000000"/>
        </w:rPr>
        <w:t xml:space="preserve">Among techniques available, Park's Vector analysis is proven able to detect localized and distributed bearing faults. An investigation of Park's vector analysis for localized faults in bearing was successfully tested a decade ago </w:t>
      </w:r>
      <w:r>
        <w:rPr>
          <w:color w:val="000000"/>
        </w:rPr>
        <w:fldChar w:fldCharType="begin"/>
      </w:r>
      <w:r>
        <w:rPr>
          <w:color w:val="000000"/>
        </w:rPr>
        <w:instrText xml:space="preserve"> ADDIN EN.CITE &lt;EndNote&gt;&lt;Cite&gt;&lt;Author&gt;Mehala&lt;/Author&gt;&lt;Year&gt;2010&lt;/Year&gt;&lt;RecNum&gt;901&lt;/RecNum&gt;&lt;DisplayText&gt;[16]&lt;/DisplayText&gt;&lt;record&gt;&lt;rec-number&gt;901&lt;/rec-number&gt;&lt;foreign-keys&gt;&lt;key app="EN" db-id="5frvwtz2lxazwqe2vrjpatwxf50w2d0wtswv" timestamp="1637215492"&gt;901&lt;/key&gt;&lt;/foreign-keys&gt;&lt;ref-type name="Journal Article"&gt;17&lt;/ref-type&gt;&lt;contributors&gt;&lt;authors&gt;&lt;author&gt;Mehala, Neelam&lt;/author&gt;&lt;author&gt;Dahiya, Ratna&lt;/author&gt;&lt;/authors&gt;&lt;/contributors&gt;&lt;titles&gt;&lt;title&gt;Detection of bearing faults of induction motor using Park’s vector approach&lt;/title&gt;&lt;secondary-title&gt;International Journal of Engineering and Technology&lt;/secondary-title&gt;&lt;/titles&gt;&lt;periodical&gt;&lt;full-title&gt;International Journal of Engineering and Technology&lt;/full-title&gt;&lt;/periodical&gt;&lt;pages&gt;263-266&lt;/pages&gt;&lt;volume&gt;2&lt;/volume&gt;&lt;number&gt;4&lt;/number&gt;&lt;dates&gt;&lt;year&gt;2010&lt;/year&gt;&lt;/dates&gt;&lt;urls&gt;&lt;/urls&gt;&lt;/record&gt;&lt;/Cite&gt;&lt;/EndNote&gt;</w:instrText>
      </w:r>
      <w:r>
        <w:rPr>
          <w:color w:val="000000"/>
        </w:rPr>
        <w:fldChar w:fldCharType="separate"/>
      </w:r>
      <w:r>
        <w:rPr>
          <w:noProof/>
          <w:color w:val="000000"/>
        </w:rPr>
        <w:t>[</w:t>
      </w:r>
      <w:hyperlink w:anchor="_ENREF_16" w:tooltip="Mehala, 2010 #901" w:history="1">
        <w:r>
          <w:rPr>
            <w:noProof/>
            <w:color w:val="000000"/>
          </w:rPr>
          <w:t>16</w:t>
        </w:r>
      </w:hyperlink>
      <w:r>
        <w:rPr>
          <w:noProof/>
          <w:color w:val="000000"/>
        </w:rPr>
        <w:t>]</w:t>
      </w:r>
      <w:r>
        <w:rPr>
          <w:color w:val="000000"/>
        </w:rPr>
        <w:fldChar w:fldCharType="end"/>
      </w:r>
      <w:r>
        <w:rPr>
          <w:color w:val="000000"/>
        </w:rPr>
        <w:t xml:space="preserve">. Meanwhile, its performance in detecting distributed bearing faults was first introduced in </w:t>
      </w:r>
      <w:r>
        <w:rPr>
          <w:color w:val="000000"/>
        </w:rPr>
        <w:fldChar w:fldCharType="begin"/>
      </w:r>
      <w:r>
        <w:rPr>
          <w:color w:val="000000"/>
        </w:rPr>
        <w:instrText xml:space="preserve"> ADDIN EN.CITE &lt;EndNote&gt;&lt;Cite&gt;&lt;Author&gt;Irfan&lt;/Author&gt;&lt;Year&gt;2019&lt;/Year&gt;&lt;RecNum&gt;899&lt;/RecNum&gt;&lt;DisplayText&gt;[14]&lt;/DisplayText&gt;&lt;record&gt;&lt;rec-number&gt;899&lt;/rec-number&gt;&lt;foreign-keys&gt;&lt;key app="EN" db-id="5frvwtz2lxazwqe2vrjpatwxf50w2d0wtswv" timestamp="1637211252"&gt;899&lt;/key&gt;&lt;/foreign-keys&gt;&lt;ref-type name="Journal Article"&gt;17&lt;/ref-type&gt;&lt;contributors&gt;&lt;authors&gt;&lt;author&gt;Irfan, Muhammad&lt;/author&gt;&lt;author&gt;Saad, Nordin&lt;/author&gt;&lt;author&gt;Ibrahim, Rosdiazli&lt;/author&gt;&lt;author&gt;Asirvadam, Vijanth S&lt;/author&gt;&lt;author&gt;Alwadie, A&lt;/author&gt;&lt;/authors&gt;&lt;/contributors&gt;&lt;titles&gt;&lt;title&gt;Analysis of distributed faults in inner and outer race of bearing via Park vector analysis method&lt;/title&gt;&lt;secondary-title&gt;Neural Computing and Applications&lt;/secondary-title&gt;&lt;/titles&gt;&lt;periodical&gt;&lt;full-title&gt;Neural Computing and Applications&lt;/full-title&gt;&lt;/periodical&gt;&lt;pages&gt;683-691&lt;/pages&gt;&lt;volume&gt;31&lt;/volume&gt;&lt;number&gt;1&lt;/number&gt;&lt;dates&gt;&lt;year&gt;2019&lt;/year&gt;&lt;/dates&gt;&lt;isbn&gt;1433-3058&lt;/isbn&gt;&lt;urls&gt;&lt;/urls&gt;&lt;/record&gt;&lt;/Cite&gt;&lt;/EndNote&gt;</w:instrText>
      </w:r>
      <w:r>
        <w:rPr>
          <w:color w:val="000000"/>
        </w:rPr>
        <w:fldChar w:fldCharType="separate"/>
      </w:r>
      <w:r>
        <w:rPr>
          <w:noProof/>
          <w:color w:val="000000"/>
        </w:rPr>
        <w:t>[</w:t>
      </w:r>
      <w:hyperlink w:anchor="_ENREF_14" w:tooltip="Irfan, 2019 #899" w:history="1">
        <w:r>
          <w:rPr>
            <w:noProof/>
            <w:color w:val="000000"/>
          </w:rPr>
          <w:t>14</w:t>
        </w:r>
      </w:hyperlink>
      <w:r>
        <w:rPr>
          <w:noProof/>
          <w:color w:val="000000"/>
        </w:rPr>
        <w:t>]</w:t>
      </w:r>
      <w:r>
        <w:rPr>
          <w:color w:val="000000"/>
        </w:rPr>
        <w:fldChar w:fldCharType="end"/>
      </w:r>
      <w:r>
        <w:rPr>
          <w:color w:val="000000"/>
        </w:rPr>
        <w:t xml:space="preserve">. The extensive theoretical and empirical analysis provided by hardware implementation in this literature concludes that the proposed method not only diagnoses the different types of bearing faults based on the size, shape and thickness of the current patterns but also classifies them based on statistical parameters. Through Park's vector analysis, the analytical expressions to calculate any specific defect frequency are no longer required since the fault can be represented through a graphical method of the circular pattern </w:t>
      </w:r>
      <w:r>
        <w:rPr>
          <w:color w:val="000000"/>
        </w:rPr>
        <w:fldChar w:fldCharType="begin"/>
      </w:r>
      <w:r>
        <w:rPr>
          <w:color w:val="000000"/>
        </w:rPr>
        <w:instrText xml:space="preserve"> ADDIN EN.CITE &lt;EndNote&gt;&lt;Cite&gt;&lt;Author&gt;Irfan&lt;/Author&gt;&lt;Year&gt;2017&lt;/Year&gt;&lt;RecNum&gt;897&lt;/RecNum&gt;&lt;DisplayText&gt;[15]&lt;/DisplayText&gt;&lt;record&gt;&lt;rec-number&gt;897&lt;/rec-number&gt;&lt;foreign-keys&gt;&lt;key app="EN" db-id="5frvwtz2lxazwqe2vrjpatwxf50w2d0wtswv" timestamp="1637207645"&gt;897&lt;/key&gt;&lt;/foreign-keys&gt;&lt;ref-type name="Journal Article"&gt;17&lt;/ref-type&gt;&lt;contributors&gt;&lt;authors&gt;&lt;author&gt;Irfan, Muhammad&lt;/author&gt;&lt;author&gt;Saad, Nordin&lt;/author&gt;&lt;author&gt;Ibrahim, Rosdiazli&lt;/author&gt;&lt;author&gt;Asirvadam, Vijanth S&lt;/author&gt;&lt;author&gt;Alwadie, Abdullah S&lt;/author&gt;&lt;author&gt;Sheikh, Muhammad Aman&lt;/author&gt;&lt;/authors&gt;&lt;/contributors&gt;&lt;titles&gt;&lt;title&gt;An assessment on the non-invasive methods for condition monitoring of induction motors&lt;/title&gt;&lt;secondary-title&gt;Fault Diagnosis and Detection&lt;/secondary-title&gt;&lt;/titles&gt;&lt;periodical&gt;&lt;full-title&gt;Fault Diagnosis and Detection&lt;/full-title&gt;&lt;/periodical&gt;&lt;pages&gt;87&lt;/pages&gt;&lt;dates&gt;&lt;year&gt;2017&lt;/year&gt;&lt;/dates&gt;&lt;isbn&gt;9535150111&lt;/isbn&gt;&lt;urls&gt;&lt;/urls&gt;&lt;/record&gt;&lt;/Cite&gt;&lt;/EndNote&gt;</w:instrText>
      </w:r>
      <w:r>
        <w:rPr>
          <w:color w:val="000000"/>
        </w:rPr>
        <w:fldChar w:fldCharType="separate"/>
      </w:r>
      <w:r>
        <w:rPr>
          <w:noProof/>
          <w:color w:val="000000"/>
        </w:rPr>
        <w:t>[</w:t>
      </w:r>
      <w:hyperlink w:anchor="_ENREF_15" w:tooltip="Irfan, 2017 #897" w:history="1">
        <w:r>
          <w:rPr>
            <w:noProof/>
            <w:color w:val="000000"/>
          </w:rPr>
          <w:t>15</w:t>
        </w:r>
      </w:hyperlink>
      <w:r>
        <w:rPr>
          <w:noProof/>
          <w:color w:val="000000"/>
        </w:rPr>
        <w:t>]</w:t>
      </w:r>
      <w:r>
        <w:rPr>
          <w:color w:val="000000"/>
        </w:rPr>
        <w:fldChar w:fldCharType="end"/>
      </w:r>
      <w:r>
        <w:rPr>
          <w:color w:val="000000"/>
        </w:rPr>
        <w:t xml:space="preserve">. </w:t>
      </w:r>
    </w:p>
    <w:p w14:paraId="2E92F08B" w14:textId="77777777" w:rsidR="009D358B" w:rsidRDefault="009D358B" w:rsidP="009D358B">
      <w:pPr>
        <w:widowControl w:val="0"/>
        <w:pBdr>
          <w:top w:val="nil"/>
          <w:left w:val="nil"/>
          <w:bottom w:val="nil"/>
          <w:right w:val="nil"/>
          <w:between w:val="nil"/>
        </w:pBdr>
        <w:spacing w:line="252" w:lineRule="auto"/>
        <w:jc w:val="both"/>
        <w:rPr>
          <w:color w:val="000000"/>
        </w:rPr>
      </w:pPr>
    </w:p>
    <w:p w14:paraId="5622C6CE" w14:textId="77777777" w:rsidR="009D358B" w:rsidRDefault="000606A4" w:rsidP="009D358B">
      <w:pPr>
        <w:widowControl w:val="0"/>
        <w:spacing w:line="252" w:lineRule="auto"/>
        <w:jc w:val="both"/>
        <w:rPr>
          <w:color w:val="000000"/>
        </w:rPr>
      </w:pPr>
      <w:hyperlink w:anchor="_ENREF_17" w:tooltip="Zarei, 2014 #900" w:history="1">
        <w:r w:rsidR="009D358B">
          <w:rPr>
            <w:color w:val="000000"/>
          </w:rPr>
          <w:fldChar w:fldCharType="begin"/>
        </w:r>
        <w:r w:rsidR="009D358B">
          <w:rPr>
            <w:color w:val="000000"/>
          </w:rPr>
          <w:instrText xml:space="preserve"> ADDIN EN.CITE &lt;EndNote&gt;&lt;Cite AuthorYear="1"&gt;&lt;Author&gt;Zarei&lt;/Author&gt;&lt;Year&gt;2014&lt;/Year&gt;&lt;RecNum&gt;900&lt;/RecNum&gt;&lt;DisplayText&gt;Zarei and Yousefizadeh [17]&lt;/DisplayText&gt;&lt;record&gt;&lt;rec-number&gt;900&lt;/rec-number&gt;&lt;foreign-keys&gt;&lt;key app="EN" db-id="5frvwtz2lxazwqe2vrjpatwxf50w2d0wtswv" timestamp="1637214043"&gt;900&lt;/key&gt;&lt;/foreign-keys&gt;&lt;ref-type name="Book"&gt;6&lt;/ref-type&gt;&lt;contributors&gt;&lt;authors&gt;&lt;author&gt;Zarei, Jafar&lt;/author&gt;&lt;author&gt;Yousefizadeh, Shirin&lt;/author&gt;&lt;/authors&gt;&lt;/contributors&gt;&lt;titles&gt;&lt;title&gt;Fault Detection in Induction Motors using Park&amp;apos;s Vector Approach and Wavelet Analysis&lt;/title&gt;&lt;/titles&gt;&lt;dates&gt;&lt;year&gt;2014&lt;/year&gt;&lt;/dates&gt;&lt;urls&gt;&lt;/urls&gt;&lt;electronic-resource-num&gt;10.1109/ICMC.2014.7231716&lt;/electronic-resource-num&gt;&lt;/record&gt;&lt;/Cite&gt;&lt;/EndNote&gt;</w:instrText>
        </w:r>
        <w:r w:rsidR="009D358B">
          <w:rPr>
            <w:color w:val="000000"/>
          </w:rPr>
          <w:fldChar w:fldCharType="separate"/>
        </w:r>
        <w:r w:rsidR="009D358B">
          <w:rPr>
            <w:noProof/>
            <w:color w:val="000000"/>
          </w:rPr>
          <w:t>Zarei and Yousefizadeh [17]</w:t>
        </w:r>
        <w:r w:rsidR="009D358B">
          <w:rPr>
            <w:color w:val="000000"/>
          </w:rPr>
          <w:fldChar w:fldCharType="end"/>
        </w:r>
      </w:hyperlink>
      <w:r w:rsidR="009D358B">
        <w:rPr>
          <w:color w:val="000000"/>
        </w:rPr>
        <w:t xml:space="preserve"> proposed Park's vector modulus for stator current signal using wavelet packet transform. The results demonstrated that the Park vector increased the amplitude of the fault components and eliminated the main frequency of the original current measurement signal. It also showed that one could achieve fault diagnosis by comparing the energy of fault-relevant nodes for healthy and faulty signals. The uniqueness of Park's vector analysis was also observed by </w:t>
      </w:r>
      <w:hyperlink w:anchor="_ENREF_18" w:tooltip="Sharma, 2017 #898" w:history="1">
        <w:r w:rsidR="009D358B">
          <w:rPr>
            <w:color w:val="000000"/>
          </w:rPr>
          <w:fldChar w:fldCharType="begin"/>
        </w:r>
        <w:r w:rsidR="009D358B">
          <w:rPr>
            <w:color w:val="000000"/>
          </w:rPr>
          <w:instrText xml:space="preserve"> ADDIN EN.CITE &lt;EndNote&gt;&lt;Cite AuthorYear="1"&gt;&lt;Author&gt;Sharma&lt;/Author&gt;&lt;Year&gt;2017&lt;/Year&gt;&lt;RecNum&gt;898&lt;/RecNum&gt;&lt;DisplayText&gt;Sharma, Chatterji and Mathew [18]&lt;/DisplayText&gt;&lt;record&gt;&lt;rec-number&gt;898&lt;/rec-number&gt;&lt;foreign-keys&gt;&lt;key app="EN" db-id="5frvwtz2lxazwqe2vrjpatwxf50w2d0wtswv" timestamp="1637208253"&gt;898&lt;/key&gt;&lt;/foreign-keys&gt;&lt;ref-type name="Conference Proceedings"&gt;10&lt;/ref-type&gt;&lt;contributors&gt;&lt;authors&gt;&lt;author&gt;Sharma, Amandeep&lt;/author&gt;&lt;author&gt;Chatterji, Shantanu&lt;/author&gt;&lt;author&gt;Mathew, Lini&lt;/author&gt;&lt;/authors&gt;&lt;/contributors&gt;&lt;titles&gt;&lt;title&gt;A novel Park’s vector approach for investigation of incipient stator fault using MCSA in three-phase induction motors&lt;/title&gt;&lt;secondary-title&gt;2017 International Conference on Innovations in Control, Communication and Information Systems (ICICCI)&lt;/secondary-title&gt;&lt;/titles&gt;&lt;pages&gt;1-5&lt;/pages&gt;&lt;dates&gt;&lt;year&gt;2017&lt;/year&gt;&lt;/dates&gt;&lt;publisher&gt;IEEE&lt;/publisher&gt;&lt;isbn&gt;1538639408&lt;/isbn&gt;&lt;urls&gt;&lt;/urls&gt;&lt;/record&gt;&lt;/Cite&gt;&lt;/EndNote&gt;</w:instrText>
        </w:r>
        <w:r w:rsidR="009D358B">
          <w:rPr>
            <w:color w:val="000000"/>
          </w:rPr>
          <w:fldChar w:fldCharType="separate"/>
        </w:r>
        <w:r w:rsidR="009D358B">
          <w:rPr>
            <w:noProof/>
            <w:color w:val="000000"/>
          </w:rPr>
          <w:t>Sharma, Chatterji and Mathew [18]</w:t>
        </w:r>
        <w:r w:rsidR="009D358B">
          <w:rPr>
            <w:color w:val="000000"/>
          </w:rPr>
          <w:fldChar w:fldCharType="end"/>
        </w:r>
      </w:hyperlink>
      <w:r w:rsidR="009D358B">
        <w:rPr>
          <w:color w:val="000000"/>
        </w:rPr>
        <w:t xml:space="preserve">, who proposed this approach for Inter-Turn Short (ITS) fault by monitoring three-phase stator current. It is claimed that the technique not only detects the presence of the fault but also estimates the level of fault severity. </w:t>
      </w:r>
    </w:p>
    <w:p w14:paraId="0F31C387" w14:textId="77777777" w:rsidR="009D358B" w:rsidRDefault="009D358B" w:rsidP="009D358B">
      <w:pPr>
        <w:widowControl w:val="0"/>
        <w:spacing w:line="252" w:lineRule="auto"/>
        <w:jc w:val="both"/>
        <w:rPr>
          <w:color w:val="000000"/>
        </w:rPr>
      </w:pPr>
    </w:p>
    <w:p w14:paraId="0326BABC" w14:textId="77777777" w:rsidR="009D358B" w:rsidRDefault="009D358B" w:rsidP="009D358B">
      <w:pPr>
        <w:widowControl w:val="0"/>
        <w:spacing w:line="252" w:lineRule="auto"/>
        <w:jc w:val="both"/>
        <w:rPr>
          <w:color w:val="000000"/>
        </w:rPr>
      </w:pPr>
      <w:r w:rsidRPr="00E55F3B">
        <w:rPr>
          <w:color w:val="000000"/>
        </w:rPr>
        <w:t xml:space="preserve">Despite the fact that Park's vector approach is simple and easy to understand, it is difficult to classify multiple faults. In contrast, its extended version </w:t>
      </w:r>
      <w:r>
        <w:rPr>
          <w:color w:val="000000"/>
        </w:rPr>
        <w:t>can easily</w:t>
      </w:r>
      <w:r w:rsidRPr="00E55F3B">
        <w:rPr>
          <w:color w:val="000000"/>
        </w:rPr>
        <w:t xml:space="preserve"> categori</w:t>
      </w:r>
      <w:r>
        <w:rPr>
          <w:color w:val="000000"/>
        </w:rPr>
        <w:t>z</w:t>
      </w:r>
      <w:r w:rsidRPr="00E55F3B">
        <w:rPr>
          <w:color w:val="000000"/>
        </w:rPr>
        <w:t xml:space="preserve">e fault types but </w:t>
      </w:r>
      <w:r>
        <w:rPr>
          <w:color w:val="000000"/>
        </w:rPr>
        <w:t xml:space="preserve">is </w:t>
      </w:r>
      <w:r w:rsidRPr="00E55F3B">
        <w:rPr>
          <w:color w:val="000000"/>
        </w:rPr>
        <w:t>difficult to analy</w:t>
      </w:r>
      <w:r>
        <w:rPr>
          <w:color w:val="000000"/>
        </w:rPr>
        <w:t>z</w:t>
      </w:r>
      <w:r w:rsidRPr="00E55F3B">
        <w:rPr>
          <w:color w:val="000000"/>
        </w:rPr>
        <w:t xml:space="preserve">e. </w:t>
      </w:r>
      <w:r>
        <w:rPr>
          <w:color w:val="000000"/>
        </w:rPr>
        <w:t>Thus, to</w:t>
      </w:r>
      <w:r w:rsidRPr="00E55F3B">
        <w:rPr>
          <w:color w:val="000000"/>
        </w:rPr>
        <w:t xml:space="preserve"> classify multiple faults, a new concept, Multi-layer Park's vector approach</w:t>
      </w:r>
      <w:r>
        <w:rPr>
          <w:color w:val="000000"/>
        </w:rPr>
        <w:t xml:space="preserve"> (MPVA)</w:t>
      </w:r>
      <w:r w:rsidRPr="00E55F3B">
        <w:rPr>
          <w:color w:val="000000"/>
        </w:rPr>
        <w:t xml:space="preserve">, which combines both approaches, was proposed </w:t>
      </w:r>
      <w:r>
        <w:rPr>
          <w:color w:val="000000"/>
        </w:rPr>
        <w:fldChar w:fldCharType="begin"/>
      </w:r>
      <w:r>
        <w:rPr>
          <w:color w:val="000000"/>
        </w:rPr>
        <w:instrText xml:space="preserve"> ADDIN EN.CITE &lt;EndNote&gt;&lt;Cite&gt;&lt;Author&gt;Vilhekar&lt;/Author&gt;&lt;Year&gt;2017&lt;/Year&gt;&lt;RecNum&gt;902&lt;/RecNum&gt;&lt;DisplayText&gt;[19]&lt;/DisplayText&gt;&lt;record&gt;&lt;rec-number&gt;902&lt;/rec-number&gt;&lt;foreign-keys&gt;&lt;key app="EN" db-id="5frvwtz2lxazwqe2vrjpatwxf50w2d0wtswv" timestamp="1637221170"&gt;902&lt;/key&gt;&lt;/foreign-keys&gt;&lt;ref-type name="Journal Article"&gt;17&lt;/ref-type&gt;&lt;contributors&gt;&lt;authors&gt;&lt;author&gt;Vilhekar, Tushar G&lt;/author&gt;&lt;author&gt;Ballal, Makarand S&lt;/author&gt;&lt;author&gt;Suryawanshi, Hiralal M&lt;/author&gt;&lt;/authors&gt;&lt;/contributors&gt;&lt;titles&gt;&lt;title&gt;Application of Multiple Parks Vector Approach for Detection of Multiple Faults in Induction Motors&lt;/title&gt;&lt;secondary-title&gt;Journal of Power Electronics&lt;/secondary-title&gt;&lt;/titles&gt;&lt;periodical&gt;&lt;full-title&gt;Journal of Power Electronics&lt;/full-title&gt;&lt;/periodical&gt;&lt;pages&gt;972-982&lt;/pages&gt;&lt;volume&gt;17&lt;/volume&gt;&lt;number&gt;4&lt;/number&gt;&lt;dates&gt;&lt;year&gt;2017&lt;/year&gt;&lt;/dates&gt;&lt;isbn&gt;1598-2092&lt;/isbn&gt;&lt;urls&gt;&lt;/urls&gt;&lt;/record&gt;&lt;/Cite&gt;&lt;/EndNote&gt;</w:instrText>
      </w:r>
      <w:r>
        <w:rPr>
          <w:color w:val="000000"/>
        </w:rPr>
        <w:fldChar w:fldCharType="separate"/>
      </w:r>
      <w:r>
        <w:rPr>
          <w:noProof/>
          <w:color w:val="000000"/>
        </w:rPr>
        <w:t>[</w:t>
      </w:r>
      <w:hyperlink w:anchor="_ENREF_19" w:tooltip="Vilhekar, 2017 #902" w:history="1">
        <w:r>
          <w:rPr>
            <w:noProof/>
            <w:color w:val="000000"/>
          </w:rPr>
          <w:t>19</w:t>
        </w:r>
      </w:hyperlink>
      <w:r>
        <w:rPr>
          <w:noProof/>
          <w:color w:val="000000"/>
        </w:rPr>
        <w:t>]</w:t>
      </w:r>
      <w:r>
        <w:rPr>
          <w:color w:val="000000"/>
        </w:rPr>
        <w:fldChar w:fldCharType="end"/>
      </w:r>
      <w:r>
        <w:rPr>
          <w:color w:val="000000"/>
        </w:rPr>
        <w:t xml:space="preserve">. MPVA was also studied in </w:t>
      </w:r>
      <w:r>
        <w:rPr>
          <w:color w:val="000000"/>
        </w:rPr>
        <w:fldChar w:fldCharType="begin"/>
      </w:r>
      <w:r>
        <w:rPr>
          <w:color w:val="000000"/>
        </w:rPr>
        <w:instrText xml:space="preserve"> ADDIN EN.CITE &lt;EndNote&gt;&lt;Cite&gt;&lt;Author&gt;Burriel-Valencia&lt;/Author&gt;&lt;Year&gt;2015&lt;/Year&gt;&lt;RecNum&gt;903&lt;/RecNum&gt;&lt;DisplayText&gt;[20]&lt;/DisplayText&gt;&lt;record&gt;&lt;rec-number&gt;903&lt;/rec-number&gt;&lt;foreign-keys&gt;&lt;key app="EN" db-id="5frvwtz2lxazwqe2vrjpatwxf50w2d0wtswv" timestamp="1637222458"&gt;903&lt;/key&gt;&lt;/foreign-keys&gt;&lt;ref-type name="Conference Proceedings"&gt;10&lt;/ref-type&gt;&lt;contributors&gt;&lt;authors&gt;&lt;author&gt;Burriel-Valencia, Jordi&lt;/author&gt;&lt;author&gt;Sapena-Baño, Angel&lt;/author&gt;&lt;author&gt;Pineda-Sanchez, Manuel&lt;/author&gt;&lt;author&gt;Martinez-Roman, Javier&lt;/author&gt;&lt;/authors&gt;&lt;/contributors&gt;&lt;titles&gt;&lt;title&gt;Multilayer Park&amp;apos;s vector approach, a method for fault detection on induction motors&lt;/title&gt;&lt;secondary-title&gt;2015 IEEE International Conference on Industrial Technology (ICIT)&lt;/secondary-title&gt;&lt;/titles&gt;&lt;pages&gt;775-780&lt;/pages&gt;&lt;dates&gt;&lt;year&gt;2015&lt;/year&gt;&lt;/dates&gt;&lt;publisher&gt;IEEE&lt;/publisher&gt;&lt;isbn&gt;1479978000&lt;/isbn&gt;&lt;urls&gt;&lt;/urls&gt;&lt;/record&gt;&lt;/Cite&gt;&lt;/EndNote&gt;</w:instrText>
      </w:r>
      <w:r>
        <w:rPr>
          <w:color w:val="000000"/>
        </w:rPr>
        <w:fldChar w:fldCharType="separate"/>
      </w:r>
      <w:r>
        <w:rPr>
          <w:noProof/>
          <w:color w:val="000000"/>
        </w:rPr>
        <w:t>[</w:t>
      </w:r>
      <w:hyperlink w:anchor="_ENREF_20" w:tooltip="Burriel-Valencia, 2015 #903" w:history="1">
        <w:r>
          <w:rPr>
            <w:noProof/>
            <w:color w:val="000000"/>
          </w:rPr>
          <w:t>20</w:t>
        </w:r>
      </w:hyperlink>
      <w:r>
        <w:rPr>
          <w:noProof/>
          <w:color w:val="000000"/>
        </w:rPr>
        <w:t>]</w:t>
      </w:r>
      <w:r>
        <w:rPr>
          <w:color w:val="000000"/>
        </w:rPr>
        <w:fldChar w:fldCharType="end"/>
      </w:r>
      <w:r>
        <w:rPr>
          <w:color w:val="000000"/>
        </w:rPr>
        <w:t xml:space="preserve">, whereby the advantage of the proposed method is that it allows the detection and diagnosis of faults in steady and transient operating regimes in the IMs. Further, the proposed method has a comparatively lower computational cost and could thus be conducted on edge, leading to robust industrial automation. The only required features for the detection would be the electric supply frequency and the control method, without motor specification and setting parameters. </w:t>
      </w:r>
    </w:p>
    <w:p w14:paraId="7FD6639C" w14:textId="77777777" w:rsidR="009D358B" w:rsidRDefault="009D358B" w:rsidP="009D358B">
      <w:pPr>
        <w:widowControl w:val="0"/>
        <w:spacing w:line="252" w:lineRule="auto"/>
        <w:jc w:val="both"/>
        <w:rPr>
          <w:color w:val="000000"/>
        </w:rPr>
      </w:pPr>
    </w:p>
    <w:p w14:paraId="5EB8430B" w14:textId="77777777" w:rsidR="009D358B" w:rsidRDefault="009D358B" w:rsidP="009D358B">
      <w:pPr>
        <w:rPr>
          <w:color w:val="000000"/>
        </w:rPr>
      </w:pPr>
      <w:r>
        <w:rPr>
          <w:color w:val="000000"/>
        </w:rPr>
        <w:t>To improve the diagnosis and classification of faults in IMs, various AI techniques have been introduced. T</w:t>
      </w:r>
      <w:r w:rsidRPr="00E55F3B">
        <w:rPr>
          <w:color w:val="000000"/>
        </w:rPr>
        <w:t xml:space="preserve">he use of an ANN and a </w:t>
      </w:r>
      <w:r>
        <w:rPr>
          <w:color w:val="000000"/>
        </w:rPr>
        <w:t>s</w:t>
      </w:r>
      <w:r w:rsidRPr="00E55F3B">
        <w:rPr>
          <w:color w:val="000000"/>
        </w:rPr>
        <w:t xml:space="preserve">upport </w:t>
      </w:r>
      <w:r>
        <w:rPr>
          <w:color w:val="000000"/>
        </w:rPr>
        <w:t>v</w:t>
      </w:r>
      <w:r w:rsidRPr="00E55F3B">
        <w:rPr>
          <w:color w:val="000000"/>
        </w:rPr>
        <w:t xml:space="preserve">ector </w:t>
      </w:r>
      <w:r>
        <w:rPr>
          <w:color w:val="000000"/>
        </w:rPr>
        <w:t>m</w:t>
      </w:r>
      <w:r w:rsidRPr="00E55F3B">
        <w:rPr>
          <w:color w:val="000000"/>
        </w:rPr>
        <w:t>achine (SVM)</w:t>
      </w:r>
      <w:r>
        <w:rPr>
          <w:color w:val="000000"/>
        </w:rPr>
        <w:t xml:space="preserve"> </w:t>
      </w:r>
      <w:r w:rsidRPr="00E55F3B">
        <w:rPr>
          <w:color w:val="000000"/>
        </w:rPr>
        <w:t xml:space="preserve">in bearing fault </w:t>
      </w:r>
      <w:r w:rsidRPr="00E55F3B">
        <w:rPr>
          <w:color w:val="000000"/>
        </w:rPr>
        <w:t xml:space="preserve">detection was explored in </w:t>
      </w:r>
      <w:r>
        <w:rPr>
          <w:color w:val="000000"/>
        </w:rPr>
        <w:fldChar w:fldCharType="begin"/>
      </w:r>
      <w:r>
        <w:rPr>
          <w:color w:val="000000"/>
        </w:rPr>
        <w:instrText xml:space="preserve"> ADDIN EN.CITE &lt;EndNote&gt;&lt;Cite&gt;&lt;Author&gt;Kankar&lt;/Author&gt;&lt;Year&gt;2011&lt;/Year&gt;&lt;RecNum&gt;904&lt;/RecNum&gt;&lt;DisplayText&gt;[21]&lt;/DisplayText&gt;&lt;record&gt;&lt;rec-number&gt;904&lt;/rec-number&gt;&lt;foreign-keys&gt;&lt;key app="EN" db-id="5frvwtz2lxazwqe2vrjpatwxf50w2d0wtswv" timestamp="1637224539"&gt;904&lt;/key&gt;&lt;/foreign-keys&gt;&lt;ref-type name="Journal Article"&gt;17&lt;/ref-type&gt;&lt;contributors&gt;&lt;authors&gt;&lt;author&gt;Kankar, Pavan Kumar&lt;/author&gt;&lt;author&gt;Sharma, Satish C&lt;/author&gt;&lt;author&gt;Harsha, Suraj Prakash&lt;/author&gt;&lt;/authors&gt;&lt;/contributors&gt;&lt;titles&gt;&lt;title&gt;Fault diagnosis of ball bearings using machine learning methods&lt;/title&gt;&lt;secondary-title&gt;Expert Systems with applications&lt;/secondary-title&gt;&lt;/titles&gt;&lt;periodical&gt;&lt;full-title&gt;Expert Systems with applications&lt;/full-title&gt;&lt;/periodical&gt;&lt;pages&gt;1876-1886&lt;/pages&gt;&lt;volume&gt;38&lt;/volume&gt;&lt;number&gt;3&lt;/number&gt;&lt;dates&gt;&lt;year&gt;2011&lt;/year&gt;&lt;/dates&gt;&lt;isbn&gt;0957-4174&lt;/isbn&gt;&lt;urls&gt;&lt;/urls&gt;&lt;/record&gt;&lt;/Cite&gt;&lt;/EndNote&gt;</w:instrText>
      </w:r>
      <w:r>
        <w:rPr>
          <w:color w:val="000000"/>
        </w:rPr>
        <w:fldChar w:fldCharType="separate"/>
      </w:r>
      <w:r>
        <w:rPr>
          <w:noProof/>
          <w:color w:val="000000"/>
        </w:rPr>
        <w:t>[</w:t>
      </w:r>
      <w:hyperlink w:anchor="_ENREF_21" w:tooltip="Kankar, 2011 #904" w:history="1">
        <w:r>
          <w:rPr>
            <w:noProof/>
            <w:color w:val="000000"/>
          </w:rPr>
          <w:t>21</w:t>
        </w:r>
      </w:hyperlink>
      <w:r>
        <w:rPr>
          <w:noProof/>
          <w:color w:val="000000"/>
        </w:rPr>
        <w:t>]</w:t>
      </w:r>
      <w:r>
        <w:rPr>
          <w:color w:val="000000"/>
        </w:rPr>
        <w:fldChar w:fldCharType="end"/>
      </w:r>
      <w:r w:rsidRPr="00E55F3B">
        <w:rPr>
          <w:color w:val="000000"/>
        </w:rPr>
        <w:t xml:space="preserve">. The </w:t>
      </w:r>
      <w:r>
        <w:rPr>
          <w:color w:val="000000"/>
        </w:rPr>
        <w:t>study</w:t>
      </w:r>
      <w:r w:rsidRPr="00E55F3B">
        <w:rPr>
          <w:color w:val="000000"/>
        </w:rPr>
        <w:t xml:space="preserve"> was conducted with a test rig of high-speed rotors with rolling bearings</w:t>
      </w:r>
      <w:r>
        <w:rPr>
          <w:color w:val="000000"/>
        </w:rPr>
        <w:t xml:space="preserve"> at various speeds and with or without loader. Then, vibration signals were collected as the response to the diagnosis</w:t>
      </w:r>
      <w:r w:rsidRPr="00E55F3B">
        <w:rPr>
          <w:color w:val="000000"/>
        </w:rPr>
        <w:t xml:space="preserve">. The results </w:t>
      </w:r>
      <w:r>
        <w:rPr>
          <w:color w:val="000000"/>
        </w:rPr>
        <w:t xml:space="preserve">show that both algorithms can be used to develop a knowledge base system that is useful for the early diagnosis of faults detection. A review by </w:t>
      </w:r>
      <w:hyperlink w:anchor="_ENREF_22" w:tooltip="Jawad, 2021 #905" w:history="1">
        <w:r>
          <w:rPr>
            <w:color w:val="000000"/>
          </w:rPr>
          <w:fldChar w:fldCharType="begin"/>
        </w:r>
        <w:r>
          <w:rPr>
            <w:color w:val="000000"/>
          </w:rPr>
          <w:instrText xml:space="preserve"> ADDIN EN.CITE &lt;EndNote&gt;&lt;Cite AuthorYear="1"&gt;&lt;Author&gt;Jawad&lt;/Author&gt;&lt;Year&gt;2021&lt;/Year&gt;&lt;RecNum&gt;905&lt;/RecNum&gt;&lt;DisplayText&gt;Jawad and Jaber [22]&lt;/DisplayText&gt;&lt;record&gt;&lt;rec-number&gt;905&lt;/rec-number&gt;&lt;foreign-keys&gt;&lt;key app="EN" db-id="5frvwtz2lxazwqe2vrjpatwxf50w2d0wtswv" timestamp="1637225646"&gt;905&lt;/key&gt;&lt;/foreign-keys&gt;&lt;ref-type name="Conference Proceedings"&gt;10&lt;/ref-type&gt;&lt;contributors&gt;&lt;authors&gt;&lt;author&gt;Jawad, Saja Mohammed&lt;/author&gt;&lt;author&gt;Jaber, Alaa Abdulhady&lt;/author&gt;&lt;/authors&gt;&lt;/contributors&gt;&lt;titles&gt;&lt;title&gt;A Data-Driven Approach Based Bearing Faults Detection and Diagnosis: A Review&lt;/title&gt;&lt;secondary-title&gt;IOP Conference Series: Materials Science and Engineering&lt;/secondary-title&gt;&lt;/titles&gt;&lt;periodical&gt;&lt;full-title&gt;IOP Conference Series: Materials Science and Engineering&lt;/full-title&gt;&lt;/periodical&gt;&lt;pages&gt;012111&lt;/pages&gt;&lt;volume&gt;1094&lt;/volume&gt;&lt;number&gt;1&lt;/number&gt;&lt;dates&gt;&lt;year&gt;2021&lt;/year&gt;&lt;/dates&gt;&lt;publisher&gt;IOP Publishing&lt;/publisher&gt;&lt;isbn&gt;1757-899X&lt;/isbn&gt;&lt;urls&gt;&lt;/urls&gt;&lt;/record&gt;&lt;/Cite&gt;&lt;/EndNote&gt;</w:instrText>
        </w:r>
        <w:r>
          <w:rPr>
            <w:color w:val="000000"/>
          </w:rPr>
          <w:fldChar w:fldCharType="separate"/>
        </w:r>
        <w:r>
          <w:rPr>
            <w:noProof/>
            <w:color w:val="000000"/>
          </w:rPr>
          <w:t>Jawad and Jaber [22]</w:t>
        </w:r>
        <w:r>
          <w:rPr>
            <w:color w:val="000000"/>
          </w:rPr>
          <w:fldChar w:fldCharType="end"/>
        </w:r>
      </w:hyperlink>
      <w:r>
        <w:rPr>
          <w:color w:val="000000"/>
        </w:rPr>
        <w:t xml:space="preserve"> stated that a combination of statistical control charts and AI-based methods would produce a robust method for industrial fault detection. Other than that, </w:t>
      </w:r>
      <w:hyperlink w:anchor="_ENREF_23" w:tooltip="Dhomad, 2020 #893" w:history="1">
        <w:r>
          <w:rPr>
            <w:color w:val="000000"/>
          </w:rPr>
          <w:fldChar w:fldCharType="begin"/>
        </w:r>
        <w:r>
          <w:rPr>
            <w:color w:val="000000"/>
          </w:rPr>
          <w:instrText xml:space="preserve"> ADDIN EN.CITE &lt;EndNote&gt;&lt;Cite AuthorYear="1"&gt;&lt;Author&gt;Dhomad&lt;/Author&gt;&lt;Year&gt;2020&lt;/Year&gt;&lt;RecNum&gt;893&lt;/RecNum&gt;&lt;DisplayText&gt;Dhomad and Jaber [23]&lt;/DisplayText&gt;&lt;record&gt;&lt;rec-number&gt;893&lt;/rec-number&gt;&lt;foreign-keys&gt;&lt;key app="EN" db-id="5frvwtz2lxazwqe2vrjpatwxf50w2d0wtswv" timestamp="1637160681"&gt;893&lt;/key&gt;&lt;/foreign-keys&gt;&lt;ref-type name="Journal Article"&gt;17&lt;/ref-type&gt;&lt;contributors&gt;&lt;authors&gt;&lt;author&gt;Dhomad, Thoalfaqqar Ali&lt;/author&gt;&lt;author&gt;Jaber, Alaa Abdulhady&lt;/author&gt;&lt;/authors&gt;&lt;/contributors&gt;&lt;titles&gt;&lt;title&gt;Bearing fault diagnosis using motor current signature analysis and the artificial neural network&lt;/title&gt;&lt;secondary-title&gt;International Journal on advanced scince Engineering Information Technology&lt;/secondary-title&gt;&lt;/titles&gt;&lt;periodical&gt;&lt;full-title&gt;International Journal on advanced scince Engineering Information Technology&lt;/full-title&gt;&lt;/periodical&gt;&lt;volume&gt;10&lt;/volume&gt;&lt;dates&gt;&lt;year&gt;2020&lt;/year&gt;&lt;/dates&gt;&lt;urls&gt;&lt;/urls&gt;&lt;/record&gt;&lt;/Cite&gt;&lt;/EndNote&gt;</w:instrText>
        </w:r>
        <w:r>
          <w:rPr>
            <w:color w:val="000000"/>
          </w:rPr>
          <w:fldChar w:fldCharType="separate"/>
        </w:r>
        <w:r>
          <w:rPr>
            <w:noProof/>
            <w:color w:val="000000"/>
          </w:rPr>
          <w:t>Dhomad and Jaber [23]</w:t>
        </w:r>
        <w:r>
          <w:rPr>
            <w:color w:val="000000"/>
          </w:rPr>
          <w:fldChar w:fldCharType="end"/>
        </w:r>
      </w:hyperlink>
      <w:r w:rsidRPr="00410D7B">
        <w:rPr>
          <w:color w:val="000000"/>
        </w:rPr>
        <w:t xml:space="preserve"> utilized an SCT013 current sensor and Arduino MEGA for the acquisition of time-domain signals, which later fed into</w:t>
      </w:r>
      <w:r>
        <w:rPr>
          <w:color w:val="000000"/>
        </w:rPr>
        <w:t xml:space="preserve"> ANN</w:t>
      </w:r>
      <w:r w:rsidRPr="00410D7B">
        <w:rPr>
          <w:color w:val="000000"/>
        </w:rPr>
        <w:t xml:space="preserve">. The researchers managed to classify the motor health condition </w:t>
      </w:r>
      <w:r>
        <w:rPr>
          <w:color w:val="000000"/>
        </w:rPr>
        <w:t>based on</w:t>
      </w:r>
      <w:r w:rsidRPr="00410D7B">
        <w:rPr>
          <w:color w:val="000000"/>
        </w:rPr>
        <w:t xml:space="preserve"> 360 validation data sets</w:t>
      </w:r>
      <w:r>
        <w:rPr>
          <w:color w:val="000000"/>
        </w:rPr>
        <w:t xml:space="preserve"> and findings showed that the application of MCSA with ANN is an effective method to diagnosis different bearings faults. Still, the model was only able to detect one fault at a time.</w:t>
      </w:r>
    </w:p>
    <w:p w14:paraId="5DF0F900" w14:textId="77777777" w:rsidR="009D358B" w:rsidRDefault="009D358B" w:rsidP="009D358B">
      <w:pPr>
        <w:rPr>
          <w:color w:val="000000"/>
        </w:rPr>
      </w:pPr>
    </w:p>
    <w:p w14:paraId="008D6672" w14:textId="77777777" w:rsidR="009D358B" w:rsidRDefault="009D358B" w:rsidP="009D358B">
      <w:r>
        <w:rPr>
          <w:color w:val="000000"/>
        </w:rPr>
        <w:t xml:space="preserve">The use of CNN in Fault diagnosis has been observed in [24]. The application of CNN in this domain is extremely tricky due to the lack of availability of data. This lack of data has a direct effect on the number of layers that the CNN can be designed for without causing overfitting of data which could lead to an extreme drop in accuracy in the test set. The proposed model introduces a novel algorithm which converts the electric signals from the faulty machines into RGB channels which is then fed into the CNNs. The choice of the CNN was a ResNet50. This method has been tried and tested in multiple industrial datasets and has been able to produce a consistent accuracy as high as </w:t>
      </w:r>
      <w:r w:rsidRPr="00B0243B">
        <w:t>98.95% ± 0.0074</w:t>
      </w:r>
      <w:r>
        <w:t>.</w:t>
      </w:r>
    </w:p>
    <w:p w14:paraId="4B9FD70A" w14:textId="77777777" w:rsidR="009D358B" w:rsidRDefault="009D358B" w:rsidP="009D358B"/>
    <w:p w14:paraId="4E097A3E" w14:textId="77777777" w:rsidR="009D358B" w:rsidRDefault="009D358B" w:rsidP="009D358B">
      <w:pPr>
        <w:rPr>
          <w:color w:val="000000"/>
        </w:rPr>
      </w:pPr>
      <w:r>
        <w:t xml:space="preserve">From the literature survey, it can be summarized that, the employment of Park vector analysis for bearing fault detection provides us with very strong and reliable metrics to perform analysis on the motor health and classify motors as healthy and unhealthy. The integration of ANN to the park vector analysis automates the classification process. Even though ANNs have historically produced lesser accuracies as compared to their CNN counter parts, the integration of park vector analysis combined with a robust ANN model, we are able to classify the health of motors with an extremely high precision and accuracy. The light computational requirement of the ANN as compared to its CNN counterparts, allows us to train and deploy the model in edge devices such as Raspberry PI allowing flexibility in the deployment of such predictive models in an industrial setting. </w:t>
      </w:r>
    </w:p>
    <w:p w14:paraId="00000036" w14:textId="77777777" w:rsidR="0045355E" w:rsidRDefault="0045355E" w:rsidP="00CE09F1">
      <w:pPr>
        <w:widowControl w:val="0"/>
        <w:pBdr>
          <w:top w:val="nil"/>
          <w:left w:val="nil"/>
          <w:bottom w:val="nil"/>
          <w:right w:val="nil"/>
          <w:between w:val="nil"/>
        </w:pBdr>
        <w:spacing w:line="252" w:lineRule="auto"/>
        <w:jc w:val="both"/>
        <w:rPr>
          <w:color w:val="000000"/>
        </w:rPr>
      </w:pPr>
    </w:p>
    <w:p w14:paraId="0CA48A5D" w14:textId="0164AB86" w:rsidR="005B64B1" w:rsidRPr="00E55F3B" w:rsidRDefault="00C122E1" w:rsidP="00544BAF">
      <w:pPr>
        <w:pStyle w:val="Heading1"/>
        <w:numPr>
          <w:ilvl w:val="0"/>
          <w:numId w:val="2"/>
        </w:numPr>
        <w:jc w:val="both"/>
        <w:rPr>
          <w:b/>
        </w:rPr>
      </w:pPr>
      <w:r w:rsidRPr="00E55F3B">
        <w:rPr>
          <w:b/>
        </w:rPr>
        <w:t>Proposed Methodology</w:t>
      </w:r>
    </w:p>
    <w:p w14:paraId="2744FE51" w14:textId="77777777" w:rsidR="00DF0594" w:rsidRDefault="00DF0594" w:rsidP="00544BAF">
      <w:pPr>
        <w:jc w:val="both"/>
      </w:pPr>
    </w:p>
    <w:p w14:paraId="6E8183D9" w14:textId="443D11DA" w:rsidR="00DF0594" w:rsidRPr="00260007" w:rsidRDefault="00DF0594" w:rsidP="00544BAF">
      <w:pPr>
        <w:jc w:val="both"/>
        <w:rPr>
          <w:rFonts w:cstheme="minorHAnsi"/>
          <w:color w:val="000000"/>
          <w:shd w:val="clear" w:color="auto" w:fill="FFFFFF"/>
        </w:rPr>
      </w:pPr>
      <w:r w:rsidRPr="001C4019">
        <w:rPr>
          <w:rFonts w:cstheme="minorHAnsi"/>
          <w:shd w:val="clear" w:color="auto" w:fill="FFFFFF"/>
        </w:rPr>
        <w:t>Figure</w:t>
      </w:r>
      <w:r>
        <w:rPr>
          <w:rFonts w:cstheme="minorHAnsi"/>
          <w:shd w:val="clear" w:color="auto" w:fill="FFFFFF"/>
        </w:rPr>
        <w:t>. 1</w:t>
      </w:r>
      <w:r w:rsidRPr="001C4019">
        <w:rPr>
          <w:rFonts w:cstheme="minorHAnsi"/>
          <w:shd w:val="clear" w:color="auto" w:fill="FFFFFF"/>
        </w:rPr>
        <w:t xml:space="preserve"> depicts the block</w:t>
      </w:r>
      <w:r>
        <w:rPr>
          <w:rFonts w:cstheme="minorHAnsi"/>
          <w:shd w:val="clear" w:color="auto" w:fill="FFFFFF"/>
        </w:rPr>
        <w:t xml:space="preserve"> diagram of the </w:t>
      </w:r>
      <w:r w:rsidR="00410D7B">
        <w:rPr>
          <w:rFonts w:cstheme="minorHAnsi"/>
          <w:shd w:val="clear" w:color="auto" w:fill="FFFFFF"/>
        </w:rPr>
        <w:t xml:space="preserve">overall </w:t>
      </w:r>
      <w:r>
        <w:rPr>
          <w:rFonts w:cstheme="minorHAnsi"/>
          <w:shd w:val="clear" w:color="auto" w:fill="FFFFFF"/>
        </w:rPr>
        <w:t xml:space="preserve">methodology </w:t>
      </w:r>
      <w:r w:rsidRPr="001C4019">
        <w:rPr>
          <w:rFonts w:cstheme="minorHAnsi"/>
          <w:shd w:val="clear" w:color="auto" w:fill="FFFFFF"/>
        </w:rPr>
        <w:t>involving its subprocesses. Primarily, the</w:t>
      </w:r>
      <w:r>
        <w:rPr>
          <w:rFonts w:cstheme="minorHAnsi"/>
          <w:shd w:val="clear" w:color="auto" w:fill="FFFFFF"/>
        </w:rPr>
        <w:t xml:space="preserve"> raw data is collected from real plants and converted into Park Vector images. Afterward, a </w:t>
      </w:r>
      <w:r w:rsidRPr="001C4019">
        <w:rPr>
          <w:rFonts w:cstheme="minorHAnsi"/>
        </w:rPr>
        <w:t>simpl</w:t>
      </w:r>
      <w:r>
        <w:rPr>
          <w:rFonts w:cstheme="minorHAnsi"/>
        </w:rPr>
        <w:t xml:space="preserve">e </w:t>
      </w:r>
      <w:r w:rsidR="00EF0CA8">
        <w:rPr>
          <w:rFonts w:cstheme="minorHAnsi"/>
        </w:rPr>
        <w:t>ANN</w:t>
      </w:r>
      <w:r>
        <w:rPr>
          <w:rFonts w:cstheme="minorHAnsi"/>
        </w:rPr>
        <w:t xml:space="preserve"> structure with three</w:t>
      </w:r>
      <w:r w:rsidRPr="001C4019">
        <w:rPr>
          <w:rFonts w:cstheme="minorHAnsi"/>
        </w:rPr>
        <w:t xml:space="preserve"> Dense Layers</w:t>
      </w:r>
      <w:r w:rsidRPr="001C4019">
        <w:rPr>
          <w:rFonts w:cstheme="minorHAnsi"/>
          <w:shd w:val="clear" w:color="auto" w:fill="FFFFFF"/>
        </w:rPr>
        <w:t xml:space="preserve"> </w:t>
      </w:r>
      <w:r>
        <w:rPr>
          <w:rFonts w:cstheme="minorHAnsi"/>
          <w:shd w:val="clear" w:color="auto" w:fill="FFFFFF"/>
        </w:rPr>
        <w:t>is</w:t>
      </w:r>
      <w:r w:rsidRPr="001C4019">
        <w:rPr>
          <w:rFonts w:cstheme="minorHAnsi"/>
          <w:shd w:val="clear" w:color="auto" w:fill="FFFFFF"/>
        </w:rPr>
        <w:t xml:space="preserve"> utilized in classification processes</w:t>
      </w:r>
      <w:r>
        <w:rPr>
          <w:rFonts w:ascii="Arial" w:hAnsi="Arial" w:cs="Arial"/>
          <w:shd w:val="clear" w:color="auto" w:fill="FFFFFF"/>
        </w:rPr>
        <w:t>.</w:t>
      </w:r>
    </w:p>
    <w:p w14:paraId="1CDD3D33" w14:textId="77777777" w:rsidR="00DF0594" w:rsidRPr="00DF0594" w:rsidRDefault="00DF0594" w:rsidP="00544BAF">
      <w:pPr>
        <w:jc w:val="both"/>
      </w:pPr>
    </w:p>
    <w:p w14:paraId="6E48ED0D" w14:textId="77777777" w:rsidR="005B64B1" w:rsidRDefault="005B64B1" w:rsidP="00544BAF">
      <w:pPr>
        <w:jc w:val="both"/>
      </w:pPr>
    </w:p>
    <w:p w14:paraId="42707EAC" w14:textId="2D784564" w:rsidR="005B64B1" w:rsidRDefault="00DF0594" w:rsidP="001B15EB">
      <w:pPr>
        <w:pStyle w:val="ListParagraph"/>
        <w:ind w:left="360"/>
        <w:jc w:val="center"/>
        <w:rPr>
          <w:sz w:val="32"/>
          <w:szCs w:val="40"/>
          <w:u w:val="single"/>
        </w:rPr>
      </w:pPr>
      <w:r w:rsidRPr="00DF0594">
        <w:rPr>
          <w:noProof/>
          <w:sz w:val="32"/>
          <w:szCs w:val="40"/>
          <w:lang w:eastAsia="en-US" w:bidi="hi-IN"/>
        </w:rPr>
        <w:lastRenderedPageBreak/>
        <w:drawing>
          <wp:inline distT="0" distB="0" distL="0" distR="0" wp14:anchorId="364B4F9D" wp14:editId="169291C1">
            <wp:extent cx="1308100" cy="3966497"/>
            <wp:effectExtent l="0" t="0" r="6350" b="0"/>
            <wp:docPr id="23" name="Picture 23" descr="C:\Users\Abishek\AppData\Local\Temp\Untitled Diagram.draw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ishek\AppData\Local\Temp\Untitled Diagram.drawio-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30919"/>
                    <a:stretch/>
                  </pic:blipFill>
                  <pic:spPr bwMode="auto">
                    <a:xfrm>
                      <a:off x="0" y="0"/>
                      <a:ext cx="1309634" cy="3971148"/>
                    </a:xfrm>
                    <a:prstGeom prst="rect">
                      <a:avLst/>
                    </a:prstGeom>
                    <a:noFill/>
                    <a:ln>
                      <a:noFill/>
                    </a:ln>
                    <a:extLst>
                      <a:ext uri="{53640926-AAD7-44D8-BBD7-CCE9431645EC}">
                        <a14:shadowObscured xmlns:a14="http://schemas.microsoft.com/office/drawing/2010/main"/>
                      </a:ext>
                    </a:extLst>
                  </pic:spPr>
                </pic:pic>
              </a:graphicData>
            </a:graphic>
          </wp:inline>
        </w:drawing>
      </w:r>
    </w:p>
    <w:p w14:paraId="70B859CF" w14:textId="77777777" w:rsidR="005B64B1" w:rsidRPr="00255936" w:rsidRDefault="005B64B1" w:rsidP="00544BAF">
      <w:pPr>
        <w:pStyle w:val="ListParagraph"/>
        <w:ind w:left="360"/>
        <w:jc w:val="both"/>
        <w:rPr>
          <w:sz w:val="32"/>
          <w:szCs w:val="40"/>
          <w:u w:val="single"/>
        </w:rPr>
      </w:pPr>
    </w:p>
    <w:p w14:paraId="6B5A456B" w14:textId="105FC459" w:rsidR="005B64B1" w:rsidRDefault="005B64B1" w:rsidP="00544BAF">
      <w:pPr>
        <w:pStyle w:val="ListParagraph"/>
        <w:ind w:left="360"/>
        <w:jc w:val="both"/>
      </w:pPr>
      <w:r>
        <w:rPr>
          <w:b/>
        </w:rPr>
        <w:t>Figure 1</w:t>
      </w:r>
      <w:r w:rsidRPr="005B64B1">
        <w:rPr>
          <w:b/>
        </w:rPr>
        <w:t>:</w:t>
      </w:r>
      <w:r w:rsidRPr="005B64B1">
        <w:t xml:space="preserve"> Development Flowchart</w:t>
      </w:r>
    </w:p>
    <w:p w14:paraId="44FC3963" w14:textId="77777777" w:rsidR="001B15EB" w:rsidRDefault="001B15EB" w:rsidP="00544BAF">
      <w:pPr>
        <w:pStyle w:val="ListParagraph"/>
        <w:ind w:left="360"/>
        <w:jc w:val="both"/>
      </w:pPr>
    </w:p>
    <w:p w14:paraId="7024F9CB" w14:textId="1DDC367E" w:rsidR="00C122E1" w:rsidRDefault="00C122E1" w:rsidP="00544BAF">
      <w:pPr>
        <w:pStyle w:val="ListParagraph"/>
        <w:ind w:left="360"/>
        <w:jc w:val="both"/>
      </w:pPr>
    </w:p>
    <w:p w14:paraId="24234B74" w14:textId="77777777" w:rsidR="00A40647" w:rsidRPr="005B64B1" w:rsidRDefault="00A40647" w:rsidP="00544BAF">
      <w:pPr>
        <w:pStyle w:val="ListParagraph"/>
        <w:ind w:left="360"/>
        <w:jc w:val="both"/>
      </w:pPr>
    </w:p>
    <w:p w14:paraId="1D398E0E" w14:textId="77777777" w:rsidR="00C122E1" w:rsidRDefault="00C122E1" w:rsidP="00544BAF">
      <w:pPr>
        <w:spacing w:line="360" w:lineRule="auto"/>
        <w:jc w:val="both"/>
      </w:pPr>
    </w:p>
    <w:p w14:paraId="195A2F0A" w14:textId="5A730462" w:rsidR="00C122E1" w:rsidRPr="00C122E1" w:rsidRDefault="00C122E1" w:rsidP="00544BAF">
      <w:pPr>
        <w:pStyle w:val="ListParagraph"/>
        <w:numPr>
          <w:ilvl w:val="1"/>
          <w:numId w:val="2"/>
        </w:numPr>
        <w:spacing w:line="360" w:lineRule="auto"/>
        <w:jc w:val="both"/>
        <w:rPr>
          <w:i/>
        </w:rPr>
      </w:pPr>
      <w:r w:rsidRPr="00C122E1">
        <w:rPr>
          <w:i/>
        </w:rPr>
        <w:t>Dataset</w:t>
      </w:r>
      <w:r w:rsidR="00DF0594">
        <w:rPr>
          <w:i/>
        </w:rPr>
        <w:t xml:space="preserve"> Collection from Real Plants</w:t>
      </w:r>
    </w:p>
    <w:p w14:paraId="5E4E36C7" w14:textId="79126625" w:rsidR="005B64B1" w:rsidRPr="00DF0594" w:rsidRDefault="00DF0594" w:rsidP="00544BAF">
      <w:pPr>
        <w:jc w:val="both"/>
        <w:rPr>
          <w:rFonts w:cstheme="minorHAnsi"/>
        </w:rPr>
      </w:pPr>
      <w:r>
        <w:rPr>
          <w:rFonts w:cstheme="minorHAnsi"/>
        </w:rPr>
        <w:t xml:space="preserve">Raw data consisting of 3 phase stator current of the motor </w:t>
      </w:r>
      <w:r w:rsidR="00EF0CA8">
        <w:rPr>
          <w:rFonts w:cstheme="minorHAnsi"/>
        </w:rPr>
        <w:t xml:space="preserve">is </w:t>
      </w:r>
      <w:r>
        <w:rPr>
          <w:rFonts w:cstheme="minorHAnsi"/>
        </w:rPr>
        <w:t xml:space="preserve">being collected from three different real industrial plants. The raw dataset features include Motor ID, Electrical Team, 3 phase of currents, Vibration Team. </w:t>
      </w:r>
    </w:p>
    <w:p w14:paraId="440B70F3" w14:textId="77777777" w:rsidR="00C122E1" w:rsidRDefault="00C122E1" w:rsidP="00544BAF">
      <w:pPr>
        <w:spacing w:line="360" w:lineRule="auto"/>
        <w:jc w:val="both"/>
        <w:rPr>
          <w:rFonts w:cstheme="minorHAnsi"/>
          <w:b/>
        </w:rPr>
      </w:pPr>
    </w:p>
    <w:p w14:paraId="7F709F69" w14:textId="0B835222" w:rsidR="00DF0594" w:rsidRPr="00EF0CA8" w:rsidDel="00EF0CA8" w:rsidRDefault="00DF0594" w:rsidP="001B15EB">
      <w:pPr>
        <w:spacing w:after="160" w:line="259" w:lineRule="auto"/>
        <w:jc w:val="both"/>
        <w:rPr>
          <w:del w:id="5" w:author="Nurliana Farhana Salehuddin" w:date="2021-11-15T11:36:00Z"/>
        </w:rPr>
      </w:pPr>
      <w:r>
        <w:t>B</w:t>
      </w:r>
      <w:r w:rsidRPr="005B64B1">
        <w:t xml:space="preserve">. </w:t>
      </w:r>
      <w:r w:rsidRPr="005B64B1">
        <w:rPr>
          <w:i/>
        </w:rPr>
        <w:t>Conversion of Plant Data into Park Vector</w:t>
      </w:r>
      <w:r w:rsidR="00A40647" w:rsidRPr="00A40647">
        <w:rPr>
          <w:i/>
        </w:rPr>
        <w:t>’</w:t>
      </w:r>
      <w:r w:rsidR="00A40647" w:rsidRPr="00A40647">
        <w:rPr>
          <w:i/>
          <w:szCs w:val="40"/>
        </w:rPr>
        <w:t>s</w:t>
      </w:r>
    </w:p>
    <w:p w14:paraId="182AD5C6" w14:textId="04312FD8" w:rsidR="00DF0594" w:rsidRDefault="00DF0594" w:rsidP="00544BAF">
      <w:pPr>
        <w:jc w:val="both"/>
      </w:pPr>
      <w:r>
        <w:t xml:space="preserve">Conversion of Plant Data into Park Vector involves a series of </w:t>
      </w:r>
      <w:r w:rsidR="00EF0CA8">
        <w:t>following processe</w:t>
      </w:r>
      <w:r>
        <w:t>s.</w:t>
      </w:r>
    </w:p>
    <w:p w14:paraId="2FE6DA89" w14:textId="77777777" w:rsidR="00DF0594" w:rsidRDefault="00DF0594" w:rsidP="00544BAF">
      <w:pPr>
        <w:jc w:val="both"/>
      </w:pPr>
    </w:p>
    <w:p w14:paraId="3D994971" w14:textId="77777777" w:rsidR="00DF0594" w:rsidRDefault="00DF0594" w:rsidP="00544BAF">
      <w:pPr>
        <w:pStyle w:val="ListParagraph"/>
        <w:numPr>
          <w:ilvl w:val="0"/>
          <w:numId w:val="5"/>
        </w:numPr>
        <w:jc w:val="both"/>
      </w:pPr>
      <w:r>
        <w:t>Plotting Actual Data of every motor.</w:t>
      </w:r>
    </w:p>
    <w:p w14:paraId="25C2F234" w14:textId="77777777" w:rsidR="00DF0594" w:rsidRDefault="00DF0594" w:rsidP="00544BAF">
      <w:pPr>
        <w:pStyle w:val="ListParagraph"/>
        <w:numPr>
          <w:ilvl w:val="0"/>
          <w:numId w:val="5"/>
        </w:numPr>
        <w:jc w:val="both"/>
      </w:pPr>
      <w:r>
        <w:t>Rescaling the plotted Currents against time.</w:t>
      </w:r>
    </w:p>
    <w:p w14:paraId="21F136A9" w14:textId="11B26E0D" w:rsidR="00DF0594" w:rsidRDefault="00DF0594" w:rsidP="00544BAF">
      <w:pPr>
        <w:pStyle w:val="ListParagraph"/>
        <w:numPr>
          <w:ilvl w:val="0"/>
          <w:numId w:val="5"/>
        </w:numPr>
        <w:jc w:val="both"/>
      </w:pPr>
      <w:r>
        <w:t xml:space="preserve">Calculating the stator </w:t>
      </w:r>
      <w:r w:rsidR="00DA76BB">
        <w:t xml:space="preserve">currents </w:t>
      </w:r>
      <w:r>
        <w:t>according to the formula in Eq 1 and 2</w:t>
      </w:r>
      <w:ins w:id="6" w:author="Nurliana Farhana Salehuddin" w:date="2021-11-15T11:38:00Z">
        <w:r w:rsidR="00EF0CA8">
          <w:t>,</w:t>
        </w:r>
      </w:ins>
      <w:r>
        <w:t xml:space="preserve"> respectively and plot.</w:t>
      </w:r>
    </w:p>
    <w:p w14:paraId="6EF8510C" w14:textId="6D1FBC04" w:rsidR="00DF0594" w:rsidRDefault="00DF0594" w:rsidP="00544BAF">
      <w:pPr>
        <w:pStyle w:val="ListParagraph"/>
        <w:numPr>
          <w:ilvl w:val="0"/>
          <w:numId w:val="5"/>
        </w:numPr>
        <w:jc w:val="both"/>
      </w:pPr>
      <w:r>
        <w:t>Envelope and plot stator I</w:t>
      </w:r>
      <w:r w:rsidRPr="001B15EB">
        <w:rPr>
          <w:vertAlign w:val="subscript"/>
        </w:rPr>
        <w:t>sD</w:t>
      </w:r>
      <w:r>
        <w:t xml:space="preserve"> and I</w:t>
      </w:r>
      <w:r w:rsidRPr="001B15EB">
        <w:rPr>
          <w:vertAlign w:val="subscript"/>
        </w:rPr>
        <w:t>sQ</w:t>
      </w:r>
      <w:r>
        <w:t xml:space="preserve"> component trajectory</w:t>
      </w:r>
    </w:p>
    <w:p w14:paraId="2CCEFCE6" w14:textId="77777777" w:rsidR="00DF0594" w:rsidRDefault="00DF0594" w:rsidP="00544BAF">
      <w:pPr>
        <w:pStyle w:val="ListParagraph"/>
        <w:ind w:left="1080"/>
        <w:jc w:val="both"/>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1"/>
        <w:gridCol w:w="613"/>
      </w:tblGrid>
      <w:tr w:rsidR="00DF0594" w:rsidRPr="00297A5E" w14:paraId="4AECFAA4" w14:textId="77777777" w:rsidTr="00DF0594">
        <w:trPr>
          <w:jc w:val="center"/>
        </w:trPr>
        <w:tc>
          <w:tcPr>
            <w:tcW w:w="8217" w:type="dxa"/>
          </w:tcPr>
          <w:p w14:paraId="725D2DCB" w14:textId="4AC7609E" w:rsidR="00DF0594" w:rsidRPr="00D568B9" w:rsidRDefault="00DF0594" w:rsidP="00544BAF">
            <w:pPr>
              <w:jc w:val="both"/>
              <w:rPr>
                <w:rFonts w:cstheme="minorHAnsi"/>
                <w:i/>
              </w:rPr>
            </w:pPr>
            <w:r>
              <w:rPr>
                <w:rFonts w:cstheme="minorHAnsi"/>
              </w:rPr>
              <w:t xml:space="preserve"> </w:t>
            </w:r>
            <w:r w:rsidRPr="00D568B9">
              <w:rPr>
                <w:rFonts w:cstheme="minorHAnsi"/>
                <w:i/>
              </w:rPr>
              <w:t>I</w:t>
            </w:r>
            <w:r w:rsidRPr="00D568B9">
              <w:rPr>
                <w:rFonts w:cstheme="minorHAnsi"/>
                <w:i/>
                <w:vertAlign w:val="subscript"/>
              </w:rPr>
              <w:t xml:space="preserve">sD </w:t>
            </w:r>
            <w:r w:rsidRPr="00D568B9">
              <w:rPr>
                <w:rFonts w:cstheme="minorHAnsi"/>
                <w:i/>
              </w:rPr>
              <w:t xml:space="preserve">= </w:t>
            </w:r>
            <w:r w:rsidRPr="00D568B9">
              <w:rPr>
                <w:i/>
              </w:rPr>
              <w:t>√(2/3) I</w:t>
            </w:r>
            <w:r w:rsidRPr="00D568B9">
              <w:rPr>
                <w:i/>
                <w:vertAlign w:val="subscript"/>
              </w:rPr>
              <w:t>a</w:t>
            </w:r>
            <w:r w:rsidRPr="00D568B9">
              <w:rPr>
                <w:i/>
              </w:rPr>
              <w:t xml:space="preserve"> - (1/√6) I</w:t>
            </w:r>
            <w:r w:rsidRPr="00D568B9">
              <w:rPr>
                <w:i/>
                <w:vertAlign w:val="subscript"/>
              </w:rPr>
              <w:t xml:space="preserve">b </w:t>
            </w:r>
            <w:r w:rsidRPr="00D568B9">
              <w:rPr>
                <w:i/>
              </w:rPr>
              <w:t>- –(1/√6) I</w:t>
            </w:r>
            <w:r w:rsidRPr="00D568B9">
              <w:rPr>
                <w:i/>
                <w:vertAlign w:val="subscript"/>
              </w:rPr>
              <w:t>c</w:t>
            </w:r>
          </w:p>
          <w:p w14:paraId="7BB2AACC" w14:textId="77777777" w:rsidR="00DF0594" w:rsidRPr="00297A5E" w:rsidRDefault="00DF0594" w:rsidP="00544BAF">
            <w:pPr>
              <w:jc w:val="both"/>
              <w:rPr>
                <w:rFonts w:cstheme="minorHAnsi"/>
                <w:bCs/>
              </w:rPr>
            </w:pPr>
          </w:p>
        </w:tc>
        <w:tc>
          <w:tcPr>
            <w:tcW w:w="799" w:type="dxa"/>
          </w:tcPr>
          <w:p w14:paraId="104F3D3D" w14:textId="77777777" w:rsidR="00DF0594" w:rsidRPr="00297A5E" w:rsidRDefault="00DF0594" w:rsidP="00544BAF">
            <w:pPr>
              <w:jc w:val="both"/>
              <w:rPr>
                <w:rFonts w:cstheme="minorHAnsi"/>
                <w:bCs/>
              </w:rPr>
            </w:pPr>
            <w:r w:rsidRPr="00297A5E">
              <w:rPr>
                <w:rFonts w:cstheme="minorHAnsi"/>
                <w:bCs/>
              </w:rPr>
              <w:t>(1)</w:t>
            </w:r>
          </w:p>
        </w:tc>
      </w:tr>
    </w:tbl>
    <w:p w14:paraId="1BC8DB26" w14:textId="77777777" w:rsidR="00DF0594" w:rsidRDefault="00DF0594" w:rsidP="00544BAF">
      <w:pPr>
        <w:jc w:val="both"/>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1"/>
        <w:gridCol w:w="613"/>
      </w:tblGrid>
      <w:tr w:rsidR="00DF0594" w:rsidRPr="00297A5E" w14:paraId="315A7EC6" w14:textId="77777777" w:rsidTr="00DF0594">
        <w:trPr>
          <w:jc w:val="center"/>
        </w:trPr>
        <w:tc>
          <w:tcPr>
            <w:tcW w:w="8217" w:type="dxa"/>
          </w:tcPr>
          <w:p w14:paraId="2318BC67" w14:textId="44977995" w:rsidR="00DF0594" w:rsidRPr="00D568B9" w:rsidRDefault="00DF0594" w:rsidP="00544BAF">
            <w:pPr>
              <w:jc w:val="both"/>
              <w:rPr>
                <w:rFonts w:cstheme="minorHAnsi"/>
                <w:i/>
              </w:rPr>
            </w:pPr>
            <w:r w:rsidRPr="00D568B9">
              <w:rPr>
                <w:rFonts w:cstheme="minorHAnsi"/>
                <w:i/>
              </w:rPr>
              <w:t xml:space="preserve"> I</w:t>
            </w:r>
            <w:r w:rsidRPr="00D568B9">
              <w:rPr>
                <w:rFonts w:cstheme="minorHAnsi"/>
                <w:i/>
                <w:vertAlign w:val="subscript"/>
              </w:rPr>
              <w:t xml:space="preserve">sQ </w:t>
            </w:r>
            <w:r w:rsidRPr="00D568B9">
              <w:rPr>
                <w:rFonts w:cstheme="minorHAnsi"/>
                <w:i/>
              </w:rPr>
              <w:t xml:space="preserve">= </w:t>
            </w:r>
            <w:r w:rsidRPr="00D568B9">
              <w:rPr>
                <w:i/>
              </w:rPr>
              <w:t>(1/√2) I</w:t>
            </w:r>
            <w:r w:rsidRPr="00D568B9">
              <w:rPr>
                <w:i/>
                <w:vertAlign w:val="subscript"/>
              </w:rPr>
              <w:t xml:space="preserve">b </w:t>
            </w:r>
            <w:r w:rsidRPr="00D568B9">
              <w:rPr>
                <w:i/>
              </w:rPr>
              <w:t>- –(1/√2) I</w:t>
            </w:r>
            <w:r w:rsidRPr="00D568B9">
              <w:rPr>
                <w:i/>
                <w:vertAlign w:val="subscript"/>
              </w:rPr>
              <w:t>c</w:t>
            </w:r>
          </w:p>
          <w:p w14:paraId="070077BD" w14:textId="77777777" w:rsidR="00DF0594" w:rsidRPr="00297A5E" w:rsidRDefault="00DF0594" w:rsidP="00544BAF">
            <w:pPr>
              <w:jc w:val="both"/>
              <w:rPr>
                <w:rFonts w:cstheme="minorHAnsi"/>
                <w:bCs/>
              </w:rPr>
            </w:pPr>
          </w:p>
        </w:tc>
        <w:tc>
          <w:tcPr>
            <w:tcW w:w="799" w:type="dxa"/>
          </w:tcPr>
          <w:p w14:paraId="37FE499B" w14:textId="6D088437" w:rsidR="00DF0594" w:rsidRPr="00297A5E" w:rsidRDefault="00DF0594" w:rsidP="00544BAF">
            <w:pPr>
              <w:jc w:val="both"/>
              <w:rPr>
                <w:rFonts w:cstheme="minorHAnsi"/>
                <w:bCs/>
              </w:rPr>
            </w:pPr>
            <w:r>
              <w:rPr>
                <w:rFonts w:cstheme="minorHAnsi"/>
                <w:bCs/>
              </w:rPr>
              <w:t>(2</w:t>
            </w:r>
            <w:r w:rsidRPr="00297A5E">
              <w:rPr>
                <w:rFonts w:cstheme="minorHAnsi"/>
                <w:bCs/>
              </w:rPr>
              <w:t>)</w:t>
            </w:r>
          </w:p>
        </w:tc>
      </w:tr>
    </w:tbl>
    <w:p w14:paraId="20D4E9C4" w14:textId="77777777" w:rsidR="00DF0594" w:rsidRDefault="00DF0594" w:rsidP="00544BAF">
      <w:pPr>
        <w:jc w:val="both"/>
      </w:pPr>
    </w:p>
    <w:p w14:paraId="0423D7F7" w14:textId="3639F297" w:rsidR="00DF0594" w:rsidRPr="00DF0594" w:rsidRDefault="00DF0594" w:rsidP="00544BAF">
      <w:pPr>
        <w:jc w:val="both"/>
      </w:pPr>
      <w:r w:rsidRPr="005B64B1">
        <w:t>The Park vector Analysis gets its input from the 3 phases of the motor, and it plots it as a graph. The shape of the graph represents the health of the motor. A well-rounded circular graph represents a healthy motor, whereas an elliptical graph represents a motor that requires maintenance.</w:t>
      </w:r>
      <w:r w:rsidR="00544BAF">
        <w:t xml:space="preserve"> </w:t>
      </w:r>
      <w:r>
        <w:rPr>
          <w:rFonts w:cstheme="minorHAnsi"/>
        </w:rPr>
        <w:t>The dataset comprises 36 images, whereas 28</w:t>
      </w:r>
      <w:r w:rsidRPr="005B64B1">
        <w:rPr>
          <w:rFonts w:cstheme="minorHAnsi"/>
        </w:rPr>
        <w:t xml:space="preserve"> park vectors</w:t>
      </w:r>
      <w:r>
        <w:rPr>
          <w:rFonts w:cstheme="minorHAnsi"/>
        </w:rPr>
        <w:t xml:space="preserve"> are used for training, and eight</w:t>
      </w:r>
      <w:r w:rsidRPr="005B64B1">
        <w:rPr>
          <w:rFonts w:cstheme="minorHAnsi"/>
        </w:rPr>
        <w:t xml:space="preserve"> are used for healthy and unhealthy testing</w:t>
      </w:r>
      <w:r w:rsidRPr="005B64B1">
        <w:rPr>
          <w:rFonts w:cstheme="minorHAnsi"/>
          <w:b/>
          <w:i/>
        </w:rPr>
        <w:t xml:space="preserve">. </w:t>
      </w:r>
      <w:r w:rsidRPr="005B64B1">
        <w:rPr>
          <w:rFonts w:cstheme="minorHAnsi"/>
        </w:rPr>
        <w:t xml:space="preserve">The Heathy and unhealthy path </w:t>
      </w:r>
      <w:r>
        <w:rPr>
          <w:rFonts w:cstheme="minorHAnsi"/>
        </w:rPr>
        <w:t>vectors are</w:t>
      </w:r>
      <w:r w:rsidR="001B15EB">
        <w:rPr>
          <w:rFonts w:cstheme="minorHAnsi"/>
        </w:rPr>
        <w:t xml:space="preserve"> depicted</w:t>
      </w:r>
      <w:r>
        <w:rPr>
          <w:rFonts w:cstheme="minorHAnsi"/>
        </w:rPr>
        <w:t xml:space="preserve"> in Table 1 and Table 2</w:t>
      </w:r>
      <w:r w:rsidRPr="005B64B1">
        <w:rPr>
          <w:rFonts w:cstheme="minorHAnsi"/>
        </w:rPr>
        <w:t>, respectively.</w:t>
      </w:r>
    </w:p>
    <w:p w14:paraId="0552CF59" w14:textId="77777777" w:rsidR="00C122E1" w:rsidRPr="00C122E1" w:rsidRDefault="00C122E1" w:rsidP="00544BAF">
      <w:pPr>
        <w:jc w:val="both"/>
        <w:rPr>
          <w:b/>
          <w:u w:val="single"/>
        </w:rPr>
      </w:pPr>
    </w:p>
    <w:p w14:paraId="00000040" w14:textId="67C88430" w:rsidR="0045355E" w:rsidRPr="00A40647" w:rsidRDefault="00A40647" w:rsidP="00A40647">
      <w:pPr>
        <w:jc w:val="both"/>
        <w:rPr>
          <w:rFonts w:eastAsiaTheme="minorEastAsia" w:cstheme="minorHAnsi"/>
        </w:rPr>
      </w:pPr>
      <w:r>
        <w:rPr>
          <w:rFonts w:eastAsiaTheme="minorEastAsia" w:cstheme="minorHAnsi"/>
          <w:b/>
        </w:rPr>
        <w:t>Table 1</w:t>
      </w:r>
      <w:r w:rsidRPr="00956487">
        <w:rPr>
          <w:rFonts w:eastAsiaTheme="minorEastAsia" w:cstheme="minorHAnsi"/>
          <w:b/>
        </w:rPr>
        <w:t>:</w:t>
      </w:r>
      <w:r w:rsidRPr="00956487">
        <w:rPr>
          <w:rFonts w:eastAsiaTheme="minorEastAsia" w:cstheme="minorHAnsi"/>
        </w:rPr>
        <w:t xml:space="preserve"> </w:t>
      </w:r>
      <w:r>
        <w:rPr>
          <w:rFonts w:eastAsiaTheme="minorEastAsia" w:cstheme="minorHAnsi"/>
        </w:rPr>
        <w:t xml:space="preserve">Example </w:t>
      </w:r>
      <w:r w:rsidRPr="00956487">
        <w:rPr>
          <w:rFonts w:eastAsiaTheme="minorEastAsia" w:cstheme="minorHAnsi"/>
        </w:rPr>
        <w:t>of Healthy Park Vectors</w:t>
      </w:r>
      <w:r>
        <w:rPr>
          <w:rFonts w:eastAsiaTheme="minorEastAsia" w:cstheme="minorHAnsi"/>
        </w:rPr>
        <w:t xml:space="preserve"> in </w:t>
      </w:r>
      <w:r w:rsidRPr="00956487">
        <w:rPr>
          <w:rFonts w:eastAsiaTheme="minorEastAsia" w:cstheme="minorHAnsi"/>
        </w:rPr>
        <w:t>Training Dataset</w:t>
      </w:r>
    </w:p>
    <w:tbl>
      <w:tblPr>
        <w:tblStyle w:val="TableGrid0"/>
        <w:tblW w:w="4531" w:type="dxa"/>
        <w:tblLayout w:type="fixed"/>
        <w:tblLook w:val="04A0" w:firstRow="1" w:lastRow="0" w:firstColumn="1" w:lastColumn="0" w:noHBand="0" w:noVBand="1"/>
      </w:tblPr>
      <w:tblGrid>
        <w:gridCol w:w="2122"/>
        <w:gridCol w:w="2409"/>
      </w:tblGrid>
      <w:tr w:rsidR="00956487" w14:paraId="360AE67C" w14:textId="77777777" w:rsidTr="00956487">
        <w:trPr>
          <w:trHeight w:val="198"/>
        </w:trPr>
        <w:tc>
          <w:tcPr>
            <w:tcW w:w="4531" w:type="dxa"/>
            <w:gridSpan w:val="2"/>
          </w:tcPr>
          <w:p w14:paraId="5A34C8DF" w14:textId="77777777" w:rsidR="00956487" w:rsidRPr="000312EB" w:rsidRDefault="00956487" w:rsidP="00544BAF">
            <w:pPr>
              <w:spacing w:line="360" w:lineRule="auto"/>
              <w:jc w:val="both"/>
              <w:rPr>
                <w:rFonts w:eastAsiaTheme="minorEastAsia" w:cstheme="minorHAnsi"/>
                <w:b/>
                <w:u w:val="single"/>
              </w:rPr>
            </w:pPr>
            <w:r w:rsidRPr="000312EB">
              <w:rPr>
                <w:rFonts w:eastAsiaTheme="minorEastAsia" w:cstheme="minorHAnsi"/>
                <w:b/>
                <w:u w:val="single"/>
              </w:rPr>
              <w:t>HEALTHY</w:t>
            </w:r>
          </w:p>
        </w:tc>
      </w:tr>
      <w:tr w:rsidR="00956487" w14:paraId="44C58A9F" w14:textId="77777777" w:rsidTr="00956487">
        <w:trPr>
          <w:trHeight w:val="1655"/>
        </w:trPr>
        <w:tc>
          <w:tcPr>
            <w:tcW w:w="2122" w:type="dxa"/>
          </w:tcPr>
          <w:p w14:paraId="5B38E3DC" w14:textId="77777777" w:rsidR="00956487" w:rsidRDefault="00956487" w:rsidP="00544BAF">
            <w:pPr>
              <w:spacing w:line="360" w:lineRule="auto"/>
              <w:jc w:val="both"/>
              <w:rPr>
                <w:rFonts w:eastAsiaTheme="minorEastAsia" w:cstheme="minorHAnsi"/>
              </w:rPr>
            </w:pPr>
            <w:r w:rsidRPr="000312EB">
              <w:rPr>
                <w:rFonts w:eastAsiaTheme="minorEastAsia" w:cstheme="minorHAnsi"/>
                <w:noProof/>
                <w:lang w:eastAsia="en-US" w:bidi="hi-IN"/>
              </w:rPr>
              <w:drawing>
                <wp:inline distT="0" distB="0" distL="0" distR="0" wp14:anchorId="12B876D4" wp14:editId="14AF6BD0">
                  <wp:extent cx="1296670" cy="971884"/>
                  <wp:effectExtent l="0" t="0" r="0" b="0"/>
                  <wp:docPr id="43" name="Picture 43" descr="C:\Users\Abishek\UTP\Healthy\6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ishek\UTP\Healthy\6 (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24992" cy="993112"/>
                          </a:xfrm>
                          <a:prstGeom prst="rect">
                            <a:avLst/>
                          </a:prstGeom>
                          <a:noFill/>
                          <a:ln>
                            <a:noFill/>
                          </a:ln>
                        </pic:spPr>
                      </pic:pic>
                    </a:graphicData>
                  </a:graphic>
                </wp:inline>
              </w:drawing>
            </w:r>
          </w:p>
        </w:tc>
        <w:tc>
          <w:tcPr>
            <w:tcW w:w="2409" w:type="dxa"/>
          </w:tcPr>
          <w:p w14:paraId="308A4D55" w14:textId="77777777" w:rsidR="00956487" w:rsidRDefault="00956487" w:rsidP="00544BAF">
            <w:pPr>
              <w:spacing w:line="360" w:lineRule="auto"/>
              <w:jc w:val="both"/>
              <w:rPr>
                <w:rFonts w:eastAsiaTheme="minorEastAsia" w:cstheme="minorHAnsi"/>
              </w:rPr>
            </w:pPr>
            <w:r w:rsidRPr="000312EB">
              <w:rPr>
                <w:rFonts w:eastAsiaTheme="minorEastAsia" w:cstheme="minorHAnsi"/>
                <w:noProof/>
                <w:lang w:eastAsia="en-US" w:bidi="hi-IN"/>
              </w:rPr>
              <w:drawing>
                <wp:inline distT="0" distB="0" distL="0" distR="0" wp14:anchorId="00F886B7" wp14:editId="0BDAE148">
                  <wp:extent cx="1231265" cy="922863"/>
                  <wp:effectExtent l="0" t="0" r="6985" b="0"/>
                  <wp:docPr id="44" name="Picture 44" descr="C:\Users\Abishek\UTP\Healthy\6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ishek\UTP\Healthy\6 (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62684" cy="946412"/>
                          </a:xfrm>
                          <a:prstGeom prst="rect">
                            <a:avLst/>
                          </a:prstGeom>
                          <a:noFill/>
                          <a:ln>
                            <a:noFill/>
                          </a:ln>
                        </pic:spPr>
                      </pic:pic>
                    </a:graphicData>
                  </a:graphic>
                </wp:inline>
              </w:drawing>
            </w:r>
          </w:p>
        </w:tc>
      </w:tr>
      <w:tr w:rsidR="00956487" w14:paraId="3AB37C68" w14:textId="77777777" w:rsidTr="00956487">
        <w:trPr>
          <w:trHeight w:val="1729"/>
        </w:trPr>
        <w:tc>
          <w:tcPr>
            <w:tcW w:w="2122" w:type="dxa"/>
          </w:tcPr>
          <w:p w14:paraId="6963E04F" w14:textId="77777777" w:rsidR="00956487" w:rsidRPr="000312EB" w:rsidRDefault="00956487" w:rsidP="00544BAF">
            <w:pPr>
              <w:spacing w:line="360" w:lineRule="auto"/>
              <w:jc w:val="both"/>
              <w:rPr>
                <w:rFonts w:eastAsiaTheme="minorEastAsia" w:cstheme="minorHAnsi"/>
                <w:noProof/>
              </w:rPr>
            </w:pPr>
            <w:r w:rsidRPr="000312EB">
              <w:rPr>
                <w:rFonts w:eastAsiaTheme="minorEastAsia" w:cstheme="minorHAnsi"/>
                <w:noProof/>
                <w:lang w:eastAsia="en-US" w:bidi="hi-IN"/>
              </w:rPr>
              <w:drawing>
                <wp:inline distT="0" distB="0" distL="0" distR="0" wp14:anchorId="25D85CE5" wp14:editId="4E36A33A">
                  <wp:extent cx="1303020" cy="976645"/>
                  <wp:effectExtent l="0" t="0" r="0" b="0"/>
                  <wp:docPr id="45" name="Picture 45" descr="C:\Users\Abishek\UTP\Healthy\6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ishek\UTP\Healthy\6 (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23208" cy="991776"/>
                          </a:xfrm>
                          <a:prstGeom prst="rect">
                            <a:avLst/>
                          </a:prstGeom>
                          <a:noFill/>
                          <a:ln>
                            <a:noFill/>
                          </a:ln>
                        </pic:spPr>
                      </pic:pic>
                    </a:graphicData>
                  </a:graphic>
                </wp:inline>
              </w:drawing>
            </w:r>
          </w:p>
        </w:tc>
        <w:tc>
          <w:tcPr>
            <w:tcW w:w="2409" w:type="dxa"/>
          </w:tcPr>
          <w:p w14:paraId="37A11BC7" w14:textId="77777777" w:rsidR="00956487" w:rsidRPr="000312EB" w:rsidRDefault="00956487" w:rsidP="00544BAF">
            <w:pPr>
              <w:spacing w:line="360" w:lineRule="auto"/>
              <w:jc w:val="both"/>
              <w:rPr>
                <w:rFonts w:eastAsiaTheme="minorEastAsia" w:cstheme="minorHAnsi"/>
                <w:noProof/>
              </w:rPr>
            </w:pPr>
            <w:r w:rsidRPr="000312EB">
              <w:rPr>
                <w:rFonts w:eastAsiaTheme="minorEastAsia" w:cstheme="minorHAnsi"/>
                <w:noProof/>
                <w:lang w:eastAsia="en-US" w:bidi="hi-IN"/>
              </w:rPr>
              <w:drawing>
                <wp:inline distT="0" distB="0" distL="0" distR="0" wp14:anchorId="0E6B0D1B" wp14:editId="13BA6119">
                  <wp:extent cx="1323333" cy="991870"/>
                  <wp:effectExtent l="0" t="0" r="0" b="0"/>
                  <wp:docPr id="46" name="Picture 46" descr="C:\Users\Abishek\UTP\Healthy\6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ishek\UTP\Healthy\6 (1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23333" cy="991870"/>
                          </a:xfrm>
                          <a:prstGeom prst="rect">
                            <a:avLst/>
                          </a:prstGeom>
                          <a:noFill/>
                          <a:ln>
                            <a:noFill/>
                          </a:ln>
                        </pic:spPr>
                      </pic:pic>
                    </a:graphicData>
                  </a:graphic>
                </wp:inline>
              </w:drawing>
            </w:r>
          </w:p>
        </w:tc>
      </w:tr>
    </w:tbl>
    <w:p w14:paraId="00000041" w14:textId="3FC54350" w:rsidR="0045355E" w:rsidRDefault="0045355E" w:rsidP="00544BAF">
      <w:pPr>
        <w:jc w:val="both"/>
      </w:pPr>
    </w:p>
    <w:p w14:paraId="0DB4280F" w14:textId="428E9963" w:rsidR="00A40647" w:rsidRDefault="00A40647" w:rsidP="00544BAF">
      <w:pPr>
        <w:jc w:val="both"/>
      </w:pPr>
    </w:p>
    <w:p w14:paraId="739F451A" w14:textId="77777777" w:rsidR="00A40647" w:rsidRDefault="00A40647" w:rsidP="00544BAF">
      <w:pPr>
        <w:jc w:val="both"/>
      </w:pPr>
    </w:p>
    <w:p w14:paraId="68E206D2" w14:textId="77777777" w:rsidR="00A40647" w:rsidRDefault="00A40647" w:rsidP="00544BAF">
      <w:pPr>
        <w:jc w:val="both"/>
      </w:pPr>
    </w:p>
    <w:p w14:paraId="00000042" w14:textId="402AE3FE" w:rsidR="0045355E" w:rsidRPr="00A40647" w:rsidRDefault="00A40647" w:rsidP="00A40647">
      <w:pPr>
        <w:pBdr>
          <w:top w:val="nil"/>
          <w:left w:val="nil"/>
          <w:bottom w:val="nil"/>
          <w:right w:val="nil"/>
          <w:between w:val="nil"/>
        </w:pBdr>
        <w:jc w:val="both"/>
        <w:rPr>
          <w:b/>
          <w:color w:val="000000"/>
          <w:sz w:val="22"/>
          <w:szCs w:val="22"/>
        </w:rPr>
      </w:pPr>
      <w:r>
        <w:rPr>
          <w:rFonts w:eastAsiaTheme="minorEastAsia" w:cstheme="minorHAnsi"/>
          <w:b/>
        </w:rPr>
        <w:t>Table 2</w:t>
      </w:r>
      <w:r w:rsidRPr="00956487">
        <w:rPr>
          <w:rFonts w:eastAsiaTheme="minorEastAsia" w:cstheme="minorHAnsi"/>
          <w:b/>
        </w:rPr>
        <w:t>:</w:t>
      </w:r>
      <w:r w:rsidRPr="00956487">
        <w:rPr>
          <w:rFonts w:eastAsiaTheme="minorEastAsia" w:cstheme="minorHAnsi"/>
        </w:rPr>
        <w:t xml:space="preserve"> </w:t>
      </w:r>
      <w:r>
        <w:rPr>
          <w:rFonts w:eastAsiaTheme="minorEastAsia" w:cstheme="minorHAnsi"/>
        </w:rPr>
        <w:t xml:space="preserve">Example </w:t>
      </w:r>
      <w:r w:rsidRPr="00956487">
        <w:rPr>
          <w:rFonts w:eastAsiaTheme="minorEastAsia" w:cstheme="minorHAnsi"/>
        </w:rPr>
        <w:t xml:space="preserve">Training Dataset of </w:t>
      </w:r>
      <w:r>
        <w:rPr>
          <w:rFonts w:eastAsiaTheme="minorEastAsia" w:cstheme="minorHAnsi"/>
        </w:rPr>
        <w:t>Un</w:t>
      </w:r>
      <w:r w:rsidRPr="00956487">
        <w:rPr>
          <w:rFonts w:eastAsiaTheme="minorEastAsia" w:cstheme="minorHAnsi"/>
        </w:rPr>
        <w:t>Healthy Park Vectors</w:t>
      </w:r>
    </w:p>
    <w:p w14:paraId="22A34518" w14:textId="77777777" w:rsidR="00A40647" w:rsidRDefault="00A40647" w:rsidP="00544BAF">
      <w:pPr>
        <w:keepNext/>
        <w:jc w:val="both"/>
      </w:pPr>
    </w:p>
    <w:tbl>
      <w:tblPr>
        <w:tblStyle w:val="TableGrid0"/>
        <w:tblW w:w="0" w:type="auto"/>
        <w:jc w:val="center"/>
        <w:tblLook w:val="04A0" w:firstRow="1" w:lastRow="0" w:firstColumn="1" w:lastColumn="0" w:noHBand="0" w:noVBand="1"/>
      </w:tblPr>
      <w:tblGrid>
        <w:gridCol w:w="2405"/>
        <w:gridCol w:w="2409"/>
      </w:tblGrid>
      <w:tr w:rsidR="00956487" w14:paraId="20525126" w14:textId="77777777" w:rsidTr="00956487">
        <w:trPr>
          <w:jc w:val="center"/>
        </w:trPr>
        <w:tc>
          <w:tcPr>
            <w:tcW w:w="4814" w:type="dxa"/>
            <w:gridSpan w:val="2"/>
          </w:tcPr>
          <w:p w14:paraId="68DA396F" w14:textId="7902813D" w:rsidR="00956487" w:rsidRPr="00956487" w:rsidRDefault="00C122E1" w:rsidP="00544BAF">
            <w:pPr>
              <w:spacing w:line="360" w:lineRule="auto"/>
              <w:jc w:val="both"/>
              <w:rPr>
                <w:b/>
                <w:color w:val="000000"/>
                <w:sz w:val="22"/>
                <w:szCs w:val="22"/>
                <w:u w:val="single"/>
              </w:rPr>
            </w:pPr>
            <w:r>
              <w:rPr>
                <w:b/>
                <w:color w:val="000000"/>
                <w:szCs w:val="22"/>
                <w:u w:val="single"/>
              </w:rPr>
              <w:t>UN</w:t>
            </w:r>
            <w:r w:rsidR="00956487" w:rsidRPr="00956487">
              <w:rPr>
                <w:b/>
                <w:color w:val="000000"/>
                <w:szCs w:val="22"/>
                <w:u w:val="single"/>
              </w:rPr>
              <w:t>HEALTHY</w:t>
            </w:r>
          </w:p>
        </w:tc>
      </w:tr>
      <w:tr w:rsidR="00956487" w14:paraId="1F11B36B" w14:textId="77777777" w:rsidTr="00956487">
        <w:trPr>
          <w:jc w:val="center"/>
        </w:trPr>
        <w:tc>
          <w:tcPr>
            <w:tcW w:w="2405" w:type="dxa"/>
          </w:tcPr>
          <w:p w14:paraId="10FFE577" w14:textId="37BCF114" w:rsidR="00956487" w:rsidRDefault="00956487" w:rsidP="00544BAF">
            <w:pPr>
              <w:jc w:val="both"/>
              <w:rPr>
                <w:b/>
                <w:color w:val="000000"/>
                <w:sz w:val="22"/>
                <w:szCs w:val="22"/>
              </w:rPr>
            </w:pPr>
            <w:r w:rsidRPr="00805825">
              <w:rPr>
                <w:rFonts w:eastAsiaTheme="minorEastAsia" w:cstheme="minorHAnsi"/>
                <w:noProof/>
                <w:lang w:eastAsia="en-US" w:bidi="hi-IN"/>
              </w:rPr>
              <w:drawing>
                <wp:inline distT="0" distB="0" distL="0" distR="0" wp14:anchorId="66795A7D" wp14:editId="21403E34">
                  <wp:extent cx="1168400" cy="875743"/>
                  <wp:effectExtent l="0" t="0" r="0" b="635"/>
                  <wp:docPr id="5" name="Picture 5" descr="C:\Users\Abishek\UTP\Unhealthy\6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bishek\UTP\Unhealthy\6 (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97820" cy="897794"/>
                          </a:xfrm>
                          <a:prstGeom prst="rect">
                            <a:avLst/>
                          </a:prstGeom>
                          <a:noFill/>
                          <a:ln>
                            <a:noFill/>
                          </a:ln>
                        </pic:spPr>
                      </pic:pic>
                    </a:graphicData>
                  </a:graphic>
                </wp:inline>
              </w:drawing>
            </w:r>
          </w:p>
        </w:tc>
        <w:tc>
          <w:tcPr>
            <w:tcW w:w="2409" w:type="dxa"/>
          </w:tcPr>
          <w:p w14:paraId="4412C4B9" w14:textId="5B1A9904" w:rsidR="00956487" w:rsidRDefault="00956487" w:rsidP="00544BAF">
            <w:pPr>
              <w:jc w:val="both"/>
              <w:rPr>
                <w:b/>
                <w:color w:val="000000"/>
                <w:sz w:val="22"/>
                <w:szCs w:val="22"/>
              </w:rPr>
            </w:pPr>
            <w:r w:rsidRPr="00805825">
              <w:rPr>
                <w:rFonts w:eastAsiaTheme="minorEastAsia" w:cstheme="minorHAnsi"/>
                <w:noProof/>
                <w:lang w:eastAsia="en-US" w:bidi="hi-IN"/>
              </w:rPr>
              <w:drawing>
                <wp:inline distT="0" distB="0" distL="0" distR="0" wp14:anchorId="266D0F6A" wp14:editId="40F50AA2">
                  <wp:extent cx="1162314" cy="871182"/>
                  <wp:effectExtent l="0" t="0" r="0" b="5715"/>
                  <wp:docPr id="12" name="Picture 12" descr="C:\Users\Abishek\UTP\Unhealthy\6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bishek\UTP\Unhealthy\6 (6).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84071" cy="887489"/>
                          </a:xfrm>
                          <a:prstGeom prst="rect">
                            <a:avLst/>
                          </a:prstGeom>
                          <a:noFill/>
                          <a:ln>
                            <a:noFill/>
                          </a:ln>
                        </pic:spPr>
                      </pic:pic>
                    </a:graphicData>
                  </a:graphic>
                </wp:inline>
              </w:drawing>
            </w:r>
          </w:p>
        </w:tc>
      </w:tr>
      <w:tr w:rsidR="00956487" w14:paraId="13D169B6" w14:textId="77777777" w:rsidTr="00956487">
        <w:trPr>
          <w:jc w:val="center"/>
        </w:trPr>
        <w:tc>
          <w:tcPr>
            <w:tcW w:w="2405" w:type="dxa"/>
          </w:tcPr>
          <w:p w14:paraId="051CCAEB" w14:textId="35F79668" w:rsidR="00956487" w:rsidRDefault="00956487" w:rsidP="00544BAF">
            <w:pPr>
              <w:jc w:val="both"/>
              <w:rPr>
                <w:b/>
                <w:color w:val="000000"/>
                <w:sz w:val="22"/>
                <w:szCs w:val="22"/>
              </w:rPr>
            </w:pPr>
            <w:r w:rsidRPr="00805825">
              <w:rPr>
                <w:rFonts w:eastAsiaTheme="minorEastAsia" w:cstheme="minorHAnsi"/>
                <w:noProof/>
                <w:lang w:eastAsia="en-US" w:bidi="hi-IN"/>
              </w:rPr>
              <w:drawing>
                <wp:inline distT="0" distB="0" distL="0" distR="0" wp14:anchorId="7651EFA4" wp14:editId="40635AF1">
                  <wp:extent cx="1190322" cy="892175"/>
                  <wp:effectExtent l="0" t="0" r="0" b="3175"/>
                  <wp:docPr id="13" name="Picture 13" descr="C:\Users\Abishek\UTP\Unhealthy\6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bishek\UTP\Unhealthy\6 (7).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05444" cy="903509"/>
                          </a:xfrm>
                          <a:prstGeom prst="rect">
                            <a:avLst/>
                          </a:prstGeom>
                          <a:noFill/>
                          <a:ln>
                            <a:noFill/>
                          </a:ln>
                        </pic:spPr>
                      </pic:pic>
                    </a:graphicData>
                  </a:graphic>
                </wp:inline>
              </w:drawing>
            </w:r>
          </w:p>
        </w:tc>
        <w:tc>
          <w:tcPr>
            <w:tcW w:w="2409" w:type="dxa"/>
          </w:tcPr>
          <w:p w14:paraId="3CA151F1" w14:textId="7450884F" w:rsidR="00956487" w:rsidRDefault="00956487" w:rsidP="00544BAF">
            <w:pPr>
              <w:jc w:val="both"/>
              <w:rPr>
                <w:b/>
                <w:color w:val="000000"/>
                <w:sz w:val="22"/>
                <w:szCs w:val="22"/>
              </w:rPr>
            </w:pPr>
            <w:r w:rsidRPr="00661D3E">
              <w:rPr>
                <w:rFonts w:eastAsiaTheme="minorEastAsia" w:cstheme="minorHAnsi"/>
                <w:noProof/>
                <w:lang w:eastAsia="en-US" w:bidi="hi-IN"/>
              </w:rPr>
              <w:drawing>
                <wp:inline distT="0" distB="0" distL="0" distR="0" wp14:anchorId="508A3C47" wp14:editId="62375A1D">
                  <wp:extent cx="1200438" cy="899757"/>
                  <wp:effectExtent l="0" t="0" r="0" b="0"/>
                  <wp:docPr id="14" name="Picture 14" descr="C:\Users\Abishek\UTP\Unhealthy\6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bishek\UTP\Unhealthy\6 (8).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18452" cy="913259"/>
                          </a:xfrm>
                          <a:prstGeom prst="rect">
                            <a:avLst/>
                          </a:prstGeom>
                          <a:noFill/>
                          <a:ln>
                            <a:noFill/>
                          </a:ln>
                        </pic:spPr>
                      </pic:pic>
                    </a:graphicData>
                  </a:graphic>
                </wp:inline>
              </w:drawing>
            </w:r>
          </w:p>
        </w:tc>
      </w:tr>
    </w:tbl>
    <w:p w14:paraId="473C5044" w14:textId="77777777" w:rsidR="00C122E1" w:rsidRDefault="00C122E1" w:rsidP="00544BAF">
      <w:pPr>
        <w:pBdr>
          <w:top w:val="nil"/>
          <w:left w:val="nil"/>
          <w:bottom w:val="nil"/>
          <w:right w:val="nil"/>
          <w:between w:val="nil"/>
        </w:pBdr>
        <w:jc w:val="both"/>
        <w:rPr>
          <w:rFonts w:eastAsiaTheme="minorEastAsia" w:cstheme="minorHAnsi"/>
          <w:b/>
        </w:rPr>
      </w:pPr>
    </w:p>
    <w:p w14:paraId="6047DE27" w14:textId="77777777" w:rsidR="00DF0594" w:rsidRDefault="00DF0594" w:rsidP="00544BAF">
      <w:pPr>
        <w:pBdr>
          <w:top w:val="nil"/>
          <w:left w:val="nil"/>
          <w:bottom w:val="nil"/>
          <w:right w:val="nil"/>
          <w:between w:val="nil"/>
        </w:pBdr>
        <w:jc w:val="both"/>
        <w:rPr>
          <w:color w:val="000000"/>
          <w:sz w:val="22"/>
          <w:szCs w:val="22"/>
        </w:rPr>
      </w:pPr>
    </w:p>
    <w:p w14:paraId="373F2F2F" w14:textId="5EFE12B9" w:rsidR="00297A5E" w:rsidRPr="00297A5E" w:rsidRDefault="00C122E1" w:rsidP="00544BAF">
      <w:pPr>
        <w:spacing w:after="160" w:line="259" w:lineRule="auto"/>
        <w:jc w:val="both"/>
        <w:rPr>
          <w:u w:val="single"/>
        </w:rPr>
      </w:pPr>
      <w:r>
        <w:t>C</w:t>
      </w:r>
      <w:r w:rsidR="00956487">
        <w:t xml:space="preserve">. </w:t>
      </w:r>
      <w:r w:rsidR="00297A5E" w:rsidRPr="00C122E1">
        <w:rPr>
          <w:i/>
        </w:rPr>
        <w:t>Construction of ANN Model</w:t>
      </w:r>
    </w:p>
    <w:p w14:paraId="0E01E230" w14:textId="77777777" w:rsidR="00297A5E" w:rsidRPr="00297A5E" w:rsidRDefault="00297A5E" w:rsidP="00544BAF">
      <w:pPr>
        <w:pStyle w:val="ListParagraph"/>
        <w:jc w:val="both"/>
        <w:rPr>
          <w:u w:val="single"/>
        </w:rPr>
      </w:pPr>
    </w:p>
    <w:p w14:paraId="16CE1B19" w14:textId="142D3224" w:rsidR="00297A5E" w:rsidRDefault="00297A5E" w:rsidP="001B15EB">
      <w:pPr>
        <w:jc w:val="both"/>
        <w:rPr>
          <w:rFonts w:cstheme="minorHAnsi"/>
        </w:rPr>
      </w:pPr>
      <w:r w:rsidRPr="00297A5E">
        <w:rPr>
          <w:rFonts w:cstheme="minorHAnsi"/>
        </w:rPr>
        <w:t>After collecting the dataset, the ANN architecture is constructed with layers of different inputs and activations function</w:t>
      </w:r>
      <w:r>
        <w:rPr>
          <w:rFonts w:cstheme="minorHAnsi"/>
        </w:rPr>
        <w:t>s which is explained in Figure 3</w:t>
      </w:r>
      <w:r w:rsidRPr="00297A5E">
        <w:rPr>
          <w:rFonts w:cstheme="minorHAnsi"/>
        </w:rPr>
        <w:t xml:space="preserve">. Then the trained data is fed into the ANN model. We achieve the training accuracy; we can end the training process and move the </w:t>
      </w:r>
      <w:r w:rsidRPr="00297A5E">
        <w:rPr>
          <w:rFonts w:cstheme="minorHAnsi"/>
        </w:rPr>
        <w:lastRenderedPageBreak/>
        <w:t>model to test it with testing data if the results are satisfying. Else it is required to fine-tune the model more to achieve the desired results. The whole flow of the network is being exp</w:t>
      </w:r>
      <w:r>
        <w:rPr>
          <w:rFonts w:cstheme="minorHAnsi"/>
        </w:rPr>
        <w:t>lained in Figure 2</w:t>
      </w:r>
      <w:r w:rsidRPr="00297A5E">
        <w:rPr>
          <w:rFonts w:cstheme="minorHAnsi"/>
        </w:rPr>
        <w:t>.</w:t>
      </w:r>
    </w:p>
    <w:p w14:paraId="24E94A93" w14:textId="77777777" w:rsidR="00A40647" w:rsidRPr="001B15EB" w:rsidRDefault="00A40647" w:rsidP="001B15EB">
      <w:pPr>
        <w:jc w:val="both"/>
        <w:rPr>
          <w:rFonts w:cstheme="minorHAnsi"/>
        </w:rPr>
      </w:pPr>
    </w:p>
    <w:p w14:paraId="00000049" w14:textId="217F8F0A" w:rsidR="0045355E" w:rsidRDefault="00297A5E" w:rsidP="001B15EB">
      <w:pPr>
        <w:jc w:val="center"/>
      </w:pPr>
      <w:r w:rsidRPr="00F952E5">
        <w:rPr>
          <w:rFonts w:cstheme="minorHAnsi"/>
          <w:noProof/>
          <w:lang w:eastAsia="en-US" w:bidi="hi-IN"/>
        </w:rPr>
        <w:drawing>
          <wp:inline distT="0" distB="0" distL="0" distR="0" wp14:anchorId="359F2788" wp14:editId="40FADE6D">
            <wp:extent cx="2425430" cy="3479401"/>
            <wp:effectExtent l="0" t="0" r="0" b="6985"/>
            <wp:docPr id="19" name="Picture 19" descr="C:\Users\Abishek\AppData\Local\Temp\Untitled 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ishek\AppData\Local\Temp\Untitled Diagram-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8364" cy="3483611"/>
                    </a:xfrm>
                    <a:prstGeom prst="rect">
                      <a:avLst/>
                    </a:prstGeom>
                    <a:noFill/>
                    <a:ln>
                      <a:noFill/>
                    </a:ln>
                  </pic:spPr>
                </pic:pic>
              </a:graphicData>
            </a:graphic>
          </wp:inline>
        </w:drawing>
      </w:r>
    </w:p>
    <w:p w14:paraId="766AC3E9" w14:textId="77777777" w:rsidR="00297A5E" w:rsidRDefault="00297A5E" w:rsidP="00544BAF">
      <w:pPr>
        <w:jc w:val="both"/>
      </w:pPr>
    </w:p>
    <w:p w14:paraId="7EB09840" w14:textId="7B4EB200" w:rsidR="00297A5E" w:rsidRPr="001B15EB" w:rsidRDefault="00297A5E" w:rsidP="001B15EB">
      <w:pPr>
        <w:spacing w:line="360" w:lineRule="auto"/>
        <w:jc w:val="both"/>
        <w:rPr>
          <w:rFonts w:cstheme="minorHAnsi"/>
        </w:rPr>
      </w:pPr>
      <w:r>
        <w:rPr>
          <w:rFonts w:cstheme="minorHAnsi"/>
          <w:b/>
        </w:rPr>
        <w:t>Figure 2</w:t>
      </w:r>
      <w:r w:rsidRPr="00297A5E">
        <w:rPr>
          <w:rFonts w:cstheme="minorHAnsi"/>
          <w:b/>
        </w:rPr>
        <w:t>:</w:t>
      </w:r>
      <w:r w:rsidRPr="00297A5E">
        <w:rPr>
          <w:rFonts w:cstheme="minorHAnsi"/>
        </w:rPr>
        <w:t xml:space="preserve"> Network of ANN Model</w:t>
      </w:r>
    </w:p>
    <w:p w14:paraId="57CDD0BA" w14:textId="77777777" w:rsidR="00297A5E" w:rsidRDefault="00297A5E" w:rsidP="00544BAF">
      <w:pPr>
        <w:jc w:val="both"/>
      </w:pPr>
    </w:p>
    <w:p w14:paraId="2FAA1CCB" w14:textId="77777777" w:rsidR="00297A5E" w:rsidRPr="00297A5E" w:rsidRDefault="00297A5E" w:rsidP="00544BAF">
      <w:pPr>
        <w:spacing w:after="160" w:line="259" w:lineRule="auto"/>
        <w:jc w:val="both"/>
      </w:pPr>
      <w:r>
        <w:t xml:space="preserve">C. </w:t>
      </w:r>
      <w:r w:rsidRPr="00DF0594">
        <w:rPr>
          <w:i/>
        </w:rPr>
        <w:t>ANN Layers</w:t>
      </w:r>
    </w:p>
    <w:p w14:paraId="2C1F61A0" w14:textId="77777777" w:rsidR="00297A5E" w:rsidRPr="00297A5E" w:rsidRDefault="00297A5E" w:rsidP="00544BAF">
      <w:pPr>
        <w:pStyle w:val="ListParagraph"/>
        <w:ind w:left="1080"/>
        <w:jc w:val="both"/>
      </w:pPr>
    </w:p>
    <w:p w14:paraId="4AF114B6" w14:textId="4169A9E6" w:rsidR="00297A5E" w:rsidRDefault="00297A5E" w:rsidP="00410D7B">
      <w:pPr>
        <w:jc w:val="both"/>
        <w:rPr>
          <w:rFonts w:cstheme="minorHAnsi"/>
        </w:rPr>
      </w:pPr>
      <w:r w:rsidRPr="00297A5E">
        <w:rPr>
          <w:rFonts w:cstheme="minorHAnsi"/>
        </w:rPr>
        <w:t>The classification is controlled by a simple Artificial Neural Network structure with three Dense Layers with 8, 4, and 1 unit. The first and second layer has an activation function of ReLU, and the final classification layer has an activation function of Sigmoid.</w:t>
      </w:r>
    </w:p>
    <w:p w14:paraId="0DA7C1C9" w14:textId="77777777" w:rsidR="00410D7B" w:rsidRDefault="00410D7B" w:rsidP="00410D7B">
      <w:pPr>
        <w:jc w:val="both"/>
        <w:rPr>
          <w:rFonts w:cstheme="minorHAnsi"/>
        </w:rPr>
      </w:pPr>
    </w:p>
    <w:p w14:paraId="3EABF2A4" w14:textId="77777777" w:rsidR="00297A5E" w:rsidRDefault="00297A5E" w:rsidP="00544BAF">
      <w:pPr>
        <w:jc w:val="both"/>
        <w:rPr>
          <w:rFonts w:cstheme="minorHAnsi"/>
          <w:b/>
          <w:i/>
          <w:sz w:val="24"/>
          <w:szCs w:val="24"/>
        </w:rPr>
      </w:pPr>
      <w:r w:rsidRPr="006B454A">
        <w:rPr>
          <w:rFonts w:cstheme="minorHAnsi"/>
          <w:b/>
          <w:i/>
          <w:noProof/>
          <w:sz w:val="24"/>
          <w:szCs w:val="24"/>
          <w:lang w:eastAsia="en-US" w:bidi="hi-IN"/>
        </w:rPr>
        <w:drawing>
          <wp:inline distT="0" distB="0" distL="0" distR="0" wp14:anchorId="3C5797FC" wp14:editId="76FF4DB7">
            <wp:extent cx="2744564" cy="1003300"/>
            <wp:effectExtent l="0" t="0" r="0" b="6350"/>
            <wp:docPr id="20" name="Picture 20" descr="C:\Users\Abishek\AppData\Local\Temp\Untitled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ishek\AppData\Local\Temp\Untitled Diagram-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53447" cy="1006547"/>
                    </a:xfrm>
                    <a:prstGeom prst="rect">
                      <a:avLst/>
                    </a:prstGeom>
                    <a:noFill/>
                    <a:ln>
                      <a:noFill/>
                    </a:ln>
                  </pic:spPr>
                </pic:pic>
              </a:graphicData>
            </a:graphic>
          </wp:inline>
        </w:drawing>
      </w:r>
    </w:p>
    <w:p w14:paraId="65886355" w14:textId="551328FA" w:rsidR="00297A5E" w:rsidRPr="00297A5E" w:rsidRDefault="00297A5E" w:rsidP="00544BAF">
      <w:pPr>
        <w:jc w:val="both"/>
        <w:rPr>
          <w:rFonts w:cstheme="minorHAnsi"/>
        </w:rPr>
      </w:pPr>
      <w:r w:rsidRPr="00297A5E">
        <w:rPr>
          <w:rFonts w:cstheme="minorHAnsi"/>
        </w:rPr>
        <w:t xml:space="preserve"> </w:t>
      </w:r>
      <w:r>
        <w:rPr>
          <w:rFonts w:cstheme="minorHAnsi"/>
          <w:b/>
        </w:rPr>
        <w:t>Figure 3</w:t>
      </w:r>
      <w:r w:rsidRPr="00297A5E">
        <w:rPr>
          <w:rFonts w:cstheme="minorHAnsi"/>
          <w:b/>
        </w:rPr>
        <w:t>:</w:t>
      </w:r>
      <w:r w:rsidRPr="00297A5E">
        <w:rPr>
          <w:rFonts w:cstheme="minorHAnsi"/>
        </w:rPr>
        <w:t xml:space="preserve"> ANN Model</w:t>
      </w:r>
    </w:p>
    <w:p w14:paraId="30F98F2F" w14:textId="77777777" w:rsidR="00297A5E" w:rsidRPr="00297A5E" w:rsidRDefault="00297A5E" w:rsidP="00544BAF">
      <w:pPr>
        <w:spacing w:line="360" w:lineRule="auto"/>
        <w:jc w:val="both"/>
      </w:pPr>
    </w:p>
    <w:p w14:paraId="3A47AA56" w14:textId="77777777" w:rsidR="00297A5E" w:rsidRPr="001B15EB" w:rsidRDefault="00297A5E" w:rsidP="00544BAF">
      <w:pPr>
        <w:spacing w:after="160" w:line="259" w:lineRule="auto"/>
        <w:jc w:val="both"/>
        <w:rPr>
          <w:rFonts w:cstheme="minorHAnsi"/>
          <w:i/>
          <w:iCs/>
        </w:rPr>
      </w:pPr>
      <w:r>
        <w:t xml:space="preserve">D. </w:t>
      </w:r>
      <w:r w:rsidRPr="001B15EB">
        <w:rPr>
          <w:rFonts w:cstheme="minorHAnsi"/>
          <w:i/>
          <w:iCs/>
        </w:rPr>
        <w:t>Activation Functions</w:t>
      </w:r>
    </w:p>
    <w:p w14:paraId="6A5E8213" w14:textId="77777777" w:rsidR="00297A5E" w:rsidRPr="00297A5E" w:rsidRDefault="00297A5E" w:rsidP="00544BAF">
      <w:pPr>
        <w:pStyle w:val="ListParagraph"/>
        <w:ind w:left="1080"/>
        <w:jc w:val="both"/>
        <w:rPr>
          <w:rFonts w:cstheme="minorHAnsi"/>
        </w:rPr>
      </w:pPr>
    </w:p>
    <w:p w14:paraId="46B11521" w14:textId="49107980" w:rsidR="00297A5E" w:rsidRDefault="00A40647" w:rsidP="00544BAF">
      <w:pPr>
        <w:jc w:val="both"/>
        <w:rPr>
          <w:rFonts w:cstheme="minorHAnsi"/>
        </w:rPr>
      </w:pPr>
      <w:r>
        <w:rPr>
          <w:rFonts w:cstheme="minorHAnsi"/>
        </w:rPr>
        <w:t>Rectified linear unit (</w:t>
      </w:r>
      <w:r w:rsidR="00E439F0">
        <w:rPr>
          <w:rFonts w:cstheme="minorHAnsi"/>
        </w:rPr>
        <w:t>ReLU</w:t>
      </w:r>
      <w:r>
        <w:rPr>
          <w:rFonts w:cstheme="minorHAnsi"/>
        </w:rPr>
        <w:t>)</w:t>
      </w:r>
      <w:r w:rsidR="00E439F0" w:rsidRPr="00260007">
        <w:rPr>
          <w:rFonts w:cstheme="minorHAnsi"/>
        </w:rPr>
        <w:t xml:space="preserve">, sigmoid, tanh, exponential, softmax are some of the activation functions built into </w:t>
      </w:r>
      <w:r w:rsidR="00E439F0">
        <w:rPr>
          <w:rFonts w:cstheme="minorHAnsi"/>
        </w:rPr>
        <w:t>Keras. ReLU</w:t>
      </w:r>
      <w:r w:rsidR="00E439F0" w:rsidRPr="00260007">
        <w:rPr>
          <w:rFonts w:cstheme="minorHAnsi"/>
        </w:rPr>
        <w:t xml:space="preserve"> is generally preferred in the mid</w:t>
      </w:r>
      <w:r w:rsidR="00E439F0">
        <w:rPr>
          <w:rFonts w:cstheme="minorHAnsi"/>
        </w:rPr>
        <w:t>-</w:t>
      </w:r>
      <w:r w:rsidR="00E439F0" w:rsidRPr="00260007">
        <w:rPr>
          <w:rFonts w:cstheme="minorHAnsi"/>
        </w:rPr>
        <w:t>layers of a neural network.</w:t>
      </w:r>
      <w:r w:rsidR="00E439F0">
        <w:rPr>
          <w:rFonts w:cstheme="minorHAnsi"/>
        </w:rPr>
        <w:t xml:space="preserve"> The ReLU activation function returns 0 if the input is less than 0 and returns x if the input is greater than 0, </w:t>
      </w:r>
      <w:r w:rsidR="00E439F0">
        <w:rPr>
          <w:rFonts w:cstheme="minorHAnsi"/>
        </w:rPr>
        <w:t>visualized in Figure 4.</w:t>
      </w:r>
      <w:r>
        <w:rPr>
          <w:rFonts w:cstheme="minorHAnsi"/>
        </w:rPr>
        <w:t xml:space="preserve"> </w:t>
      </w:r>
      <w:r w:rsidR="00297A5E" w:rsidRPr="00297A5E">
        <w:rPr>
          <w:rFonts w:cstheme="minorHAnsi"/>
        </w:rPr>
        <w:t xml:space="preserve">The first and second Dense layers are </w:t>
      </w:r>
      <w:r w:rsidR="00297A5E">
        <w:rPr>
          <w:rFonts w:cstheme="minorHAnsi"/>
        </w:rPr>
        <w:t>controlled by the ReLu function.</w:t>
      </w:r>
    </w:p>
    <w:p w14:paraId="2D0B33C5" w14:textId="77777777" w:rsidR="00297A5E" w:rsidRPr="00297A5E" w:rsidRDefault="00297A5E" w:rsidP="00544BAF">
      <w:pPr>
        <w:jc w:val="both"/>
        <w:rPr>
          <w:rFonts w:cstheme="minorHAnsi"/>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7"/>
        <w:gridCol w:w="607"/>
      </w:tblGrid>
      <w:tr w:rsidR="00297A5E" w:rsidRPr="00297A5E" w14:paraId="416B7BC7" w14:textId="77777777" w:rsidTr="009641F9">
        <w:tc>
          <w:tcPr>
            <w:tcW w:w="8217" w:type="dxa"/>
          </w:tcPr>
          <w:p w14:paraId="128460FE" w14:textId="77777777" w:rsidR="00297A5E" w:rsidRPr="00297A5E" w:rsidRDefault="00297A5E" w:rsidP="00544BAF">
            <w:pPr>
              <w:jc w:val="both"/>
              <w:rPr>
                <w:rFonts w:cstheme="minorHAnsi"/>
              </w:rPr>
            </w:pPr>
            <w:r w:rsidRPr="00297A5E">
              <w:rPr>
                <w:rFonts w:cstheme="minorHAnsi"/>
              </w:rPr>
              <w:t>ReLU: f(x) = max(0,x)</w:t>
            </w:r>
          </w:p>
          <w:p w14:paraId="7B89A71E" w14:textId="77777777" w:rsidR="00297A5E" w:rsidRPr="00297A5E" w:rsidRDefault="00297A5E" w:rsidP="00544BAF">
            <w:pPr>
              <w:jc w:val="both"/>
              <w:rPr>
                <w:rFonts w:cstheme="minorHAnsi"/>
                <w:bCs/>
              </w:rPr>
            </w:pPr>
          </w:p>
        </w:tc>
        <w:tc>
          <w:tcPr>
            <w:tcW w:w="799" w:type="dxa"/>
          </w:tcPr>
          <w:p w14:paraId="6ADD289A" w14:textId="5214CC80" w:rsidR="00297A5E" w:rsidRPr="00297A5E" w:rsidRDefault="00DF0594" w:rsidP="00544BAF">
            <w:pPr>
              <w:jc w:val="both"/>
              <w:rPr>
                <w:rFonts w:cstheme="minorHAnsi"/>
                <w:bCs/>
              </w:rPr>
            </w:pPr>
            <w:r>
              <w:rPr>
                <w:rFonts w:cstheme="minorHAnsi"/>
                <w:bCs/>
              </w:rPr>
              <w:t>(3</w:t>
            </w:r>
            <w:r w:rsidR="00297A5E" w:rsidRPr="00297A5E">
              <w:rPr>
                <w:rFonts w:cstheme="minorHAnsi"/>
                <w:bCs/>
              </w:rPr>
              <w:t>)</w:t>
            </w:r>
          </w:p>
        </w:tc>
      </w:tr>
    </w:tbl>
    <w:p w14:paraId="5378676B" w14:textId="77777777" w:rsidR="00297A5E" w:rsidRPr="00297A5E" w:rsidRDefault="00297A5E" w:rsidP="00544BAF">
      <w:pPr>
        <w:jc w:val="both"/>
        <w:rPr>
          <w:rFonts w:cstheme="minorHAnsi"/>
          <w:bCs/>
        </w:rPr>
      </w:pPr>
      <w:r w:rsidRPr="00297A5E">
        <w:rPr>
          <w:rFonts w:cstheme="minorHAnsi"/>
          <w:bCs/>
        </w:rPr>
        <w:t xml:space="preserve">                                                                                   </w:t>
      </w:r>
    </w:p>
    <w:p w14:paraId="4D2463D0" w14:textId="77777777" w:rsidR="00297A5E" w:rsidRPr="00297A5E" w:rsidRDefault="00297A5E" w:rsidP="001B15EB">
      <w:pPr>
        <w:jc w:val="center"/>
        <w:rPr>
          <w:rFonts w:cstheme="minorHAnsi"/>
          <w:b/>
          <w:bCs/>
        </w:rPr>
      </w:pPr>
      <w:r w:rsidRPr="00297A5E">
        <w:rPr>
          <w:rFonts w:cstheme="minorHAnsi"/>
          <w:noProof/>
          <w:lang w:eastAsia="en-US" w:bidi="hi-IN"/>
        </w:rPr>
        <w:drawing>
          <wp:inline distT="0" distB="0" distL="0" distR="0" wp14:anchorId="50A2F484" wp14:editId="623D9AFE">
            <wp:extent cx="2478643" cy="12953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09089" cy="1311276"/>
                    </a:xfrm>
                    <a:prstGeom prst="rect">
                      <a:avLst/>
                    </a:prstGeom>
                    <a:noFill/>
                    <a:ln>
                      <a:noFill/>
                    </a:ln>
                  </pic:spPr>
                </pic:pic>
              </a:graphicData>
            </a:graphic>
          </wp:inline>
        </w:drawing>
      </w:r>
    </w:p>
    <w:p w14:paraId="08160AA4" w14:textId="1845E486" w:rsidR="00297A5E" w:rsidRDefault="00297A5E" w:rsidP="00544BAF">
      <w:pPr>
        <w:jc w:val="both"/>
      </w:pPr>
      <w:r>
        <w:rPr>
          <w:rFonts w:cstheme="minorHAnsi"/>
          <w:b/>
        </w:rPr>
        <w:t>Figure 4</w:t>
      </w:r>
      <w:r w:rsidRPr="00297A5E">
        <w:rPr>
          <w:rFonts w:cstheme="minorHAnsi"/>
          <w:b/>
        </w:rPr>
        <w:t>:</w:t>
      </w:r>
      <w:r w:rsidRPr="00297A5E">
        <w:rPr>
          <w:rFonts w:cstheme="minorHAnsi"/>
        </w:rPr>
        <w:t xml:space="preserve"> </w:t>
      </w:r>
      <w:r w:rsidRPr="00297A5E">
        <w:rPr>
          <w:rFonts w:cstheme="minorHAnsi"/>
          <w:b/>
          <w:bCs/>
        </w:rPr>
        <w:t xml:space="preserve"> </w:t>
      </w:r>
      <w:r w:rsidRPr="00297A5E">
        <w:t>ReLU Function</w:t>
      </w:r>
    </w:p>
    <w:p w14:paraId="22B3B905" w14:textId="77777777" w:rsidR="00297A5E" w:rsidRPr="00297A5E" w:rsidRDefault="00297A5E" w:rsidP="00544BAF">
      <w:pPr>
        <w:jc w:val="both"/>
        <w:rPr>
          <w:rFonts w:cstheme="minorHAnsi"/>
          <w:b/>
        </w:rPr>
      </w:pPr>
    </w:p>
    <w:p w14:paraId="1A7A5E34" w14:textId="56F4C9D3" w:rsidR="00297A5E" w:rsidRDefault="00297A5E" w:rsidP="00544BAF">
      <w:pPr>
        <w:jc w:val="both"/>
        <w:rPr>
          <w:rFonts w:cstheme="minorHAnsi"/>
        </w:rPr>
      </w:pPr>
      <w:r w:rsidRPr="00297A5E">
        <w:rPr>
          <w:rFonts w:cstheme="minorHAnsi"/>
        </w:rPr>
        <w:t>Whereas the Sigmoid function activates the final layer. The sigmoid function is defined below</w:t>
      </w:r>
      <w:r w:rsidR="00DF0594">
        <w:rPr>
          <w:rFonts w:cstheme="minorHAnsi"/>
        </w:rPr>
        <w:t xml:space="preserve"> in Eq. 4</w:t>
      </w:r>
      <w:r w:rsidR="001B15EB">
        <w:rPr>
          <w:rFonts w:cstheme="minorHAnsi"/>
        </w:rPr>
        <w:t>.</w:t>
      </w:r>
    </w:p>
    <w:p w14:paraId="07EF8CA1" w14:textId="77777777" w:rsidR="001B15EB" w:rsidRPr="00DF0594" w:rsidRDefault="001B15EB" w:rsidP="00544BAF">
      <w:pPr>
        <w:jc w:val="both"/>
        <w:rPr>
          <w:rFonts w:cstheme="minorHAnsi"/>
          <w:u w:val="single"/>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1"/>
        <w:gridCol w:w="603"/>
      </w:tblGrid>
      <w:tr w:rsidR="00297A5E" w:rsidRPr="00297A5E" w14:paraId="45506BAE" w14:textId="77777777" w:rsidTr="009641F9">
        <w:tc>
          <w:tcPr>
            <w:tcW w:w="8217" w:type="dxa"/>
          </w:tcPr>
          <w:p w14:paraId="41160AB6" w14:textId="7ADDFF29" w:rsidR="00297A5E" w:rsidRPr="00297A5E" w:rsidRDefault="000606A4" w:rsidP="00544BAF">
            <w:pPr>
              <w:jc w:val="both"/>
              <w:rPr>
                <w:rFonts w:cstheme="minorHAnsi"/>
                <w:bCs/>
              </w:rPr>
            </w:pPr>
            <m:oMathPara>
              <m:oMath>
                <m:sSub>
                  <m:sSubPr>
                    <m:ctrlPr>
                      <w:rPr>
                        <w:rFonts w:ascii="Cambria Math" w:hAnsi="Cambria Math" w:cstheme="minorHAnsi"/>
                        <w:i/>
                      </w:rPr>
                    </m:ctrlPr>
                  </m:sSubPr>
                  <m:e>
                    <m:r>
                      <w:rPr>
                        <w:rFonts w:ascii="Cambria Math" w:hAnsi="Cambria Math" w:cstheme="minorHAnsi"/>
                      </w:rPr>
                      <m:t>σ</m:t>
                    </m:r>
                    <m:d>
                      <m:dPr>
                        <m:ctrlPr>
                          <w:rPr>
                            <w:rFonts w:ascii="Cambria Math" w:hAnsi="Cambria Math" w:cstheme="minorHAnsi"/>
                          </w:rPr>
                        </m:ctrlPr>
                      </m:dPr>
                      <m:e>
                        <m:acc>
                          <m:accPr>
                            <m:chr m:val="⃗"/>
                            <m:ctrlPr>
                              <w:rPr>
                                <w:rFonts w:ascii="Cambria Math" w:hAnsi="Cambria Math" w:cstheme="minorHAnsi"/>
                                <w:i/>
                              </w:rPr>
                            </m:ctrlPr>
                          </m:accPr>
                          <m:e>
                            <m:r>
                              <w:rPr>
                                <w:rFonts w:ascii="Cambria Math" w:hAnsi="Cambria Math" w:cstheme="minorHAnsi"/>
                              </w:rPr>
                              <m:t>z</m:t>
                            </m:r>
                          </m:e>
                        </m:acc>
                      </m:e>
                    </m:d>
                  </m:e>
                  <m:sub>
                    <m:r>
                      <w:rPr>
                        <w:rFonts w:ascii="Cambria Math" w:hAnsi="Cambria Math" w:cstheme="minorHAnsi"/>
                      </w:rPr>
                      <m:t>i</m:t>
                    </m:r>
                  </m:sub>
                </m:sSub>
                <m:r>
                  <w:rPr>
                    <w:rFonts w:ascii="Cambria Math" w:hAnsi="Cambria Math" w:cstheme="minorHAnsi"/>
                  </w:rPr>
                  <m:t>=</m:t>
                </m:r>
                <m:r>
                  <w:rPr>
                    <w:rFonts w:ascii="Cambria Math" w:eastAsiaTheme="minorEastAsia" w:hAnsi="Cambria Math" w:cstheme="minorHAnsi"/>
                  </w:rPr>
                  <m:t xml:space="preserve"> </m:t>
                </m:r>
                <m:f>
                  <m:fPr>
                    <m:ctrlPr>
                      <w:rPr>
                        <w:rFonts w:ascii="Cambria Math" w:eastAsiaTheme="minorEastAsia" w:hAnsi="Cambria Math" w:cstheme="minorHAnsi"/>
                      </w:rPr>
                    </m:ctrlPr>
                  </m:fPr>
                  <m:num>
                    <m:r>
                      <w:rPr>
                        <w:rFonts w:ascii="Cambria Math" w:hAnsi="Cambria Math" w:cstheme="minorHAnsi"/>
                      </w:rPr>
                      <m:t>1</m:t>
                    </m:r>
                  </m:num>
                  <m:den>
                    <m:r>
                      <m:rPr>
                        <m:sty m:val="p"/>
                      </m:rPr>
                      <w:rPr>
                        <w:rFonts w:ascii="Cambria Math" w:hAnsi="Cambria Math" w:cstheme="minorHAnsi"/>
                      </w:rPr>
                      <m:t>1+</m:t>
                    </m:r>
                    <m:sSup>
                      <m:sSupPr>
                        <m:ctrlPr>
                          <w:rPr>
                            <w:rFonts w:ascii="Cambria Math" w:hAnsi="Cambria Math" w:cstheme="minorHAnsi"/>
                          </w:rPr>
                        </m:ctrlPr>
                      </m:sSupPr>
                      <m:e>
                        <m:r>
                          <m:rPr>
                            <m:sty m:val="p"/>
                          </m:rPr>
                          <w:rPr>
                            <w:rFonts w:ascii="Cambria Math" w:hAnsi="Cambria Math" w:cstheme="minorHAnsi"/>
                          </w:rPr>
                          <m:t>e</m:t>
                        </m:r>
                      </m:e>
                      <m:sup>
                        <m:r>
                          <m:rPr>
                            <m:sty m:val="p"/>
                          </m:rPr>
                          <w:rPr>
                            <w:rFonts w:ascii="Cambria Math" w:hAnsi="Cambria Math" w:cstheme="minorHAnsi"/>
                          </w:rPr>
                          <m:t>-x</m:t>
                        </m:r>
                      </m:sup>
                    </m:sSup>
                  </m:den>
                </m:f>
              </m:oMath>
            </m:oMathPara>
          </w:p>
        </w:tc>
        <w:tc>
          <w:tcPr>
            <w:tcW w:w="799" w:type="dxa"/>
          </w:tcPr>
          <w:p w14:paraId="05A5D105" w14:textId="37B1E839" w:rsidR="00297A5E" w:rsidRPr="00297A5E" w:rsidRDefault="00DF0594" w:rsidP="00544BAF">
            <w:pPr>
              <w:jc w:val="both"/>
              <w:rPr>
                <w:rFonts w:cstheme="minorHAnsi"/>
                <w:bCs/>
              </w:rPr>
            </w:pPr>
            <w:r>
              <w:rPr>
                <w:rFonts w:cstheme="minorHAnsi"/>
                <w:bCs/>
              </w:rPr>
              <w:t>(4</w:t>
            </w:r>
            <w:r w:rsidR="00297A5E" w:rsidRPr="00297A5E">
              <w:rPr>
                <w:rFonts w:cstheme="minorHAnsi"/>
                <w:bCs/>
              </w:rPr>
              <w:t>)</w:t>
            </w:r>
          </w:p>
        </w:tc>
      </w:tr>
    </w:tbl>
    <w:p w14:paraId="79A28854" w14:textId="77777777" w:rsidR="00297A5E" w:rsidRPr="009267F3" w:rsidRDefault="00297A5E" w:rsidP="00544BAF">
      <w:pPr>
        <w:jc w:val="both"/>
        <w:rPr>
          <w:rFonts w:eastAsiaTheme="minorEastAsia" w:cstheme="minorHAnsi"/>
          <w:sz w:val="28"/>
        </w:rPr>
      </w:pPr>
    </w:p>
    <w:p w14:paraId="50A0FBED" w14:textId="77777777" w:rsidR="00DF0594" w:rsidRDefault="00297A5E" w:rsidP="001B15EB">
      <w:pPr>
        <w:jc w:val="center"/>
        <w:rPr>
          <w:rFonts w:eastAsiaTheme="minorEastAsia" w:cstheme="minorHAnsi"/>
          <w:sz w:val="28"/>
        </w:rPr>
      </w:pPr>
      <w:r w:rsidRPr="009267F3">
        <w:rPr>
          <w:noProof/>
          <w:sz w:val="28"/>
          <w:lang w:eastAsia="en-US" w:bidi="hi-IN"/>
        </w:rPr>
        <w:drawing>
          <wp:inline distT="0" distB="0" distL="0" distR="0" wp14:anchorId="4E25DA9F" wp14:editId="7E093150">
            <wp:extent cx="1517650" cy="101241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4547" b="6188"/>
                    <a:stretch/>
                  </pic:blipFill>
                  <pic:spPr bwMode="auto">
                    <a:xfrm>
                      <a:off x="0" y="0"/>
                      <a:ext cx="1560543" cy="1041023"/>
                    </a:xfrm>
                    <a:prstGeom prst="rect">
                      <a:avLst/>
                    </a:prstGeom>
                    <a:ln>
                      <a:noFill/>
                    </a:ln>
                    <a:extLst>
                      <a:ext uri="{53640926-AAD7-44D8-BBD7-CCE9431645EC}">
                        <a14:shadowObscured xmlns:a14="http://schemas.microsoft.com/office/drawing/2010/main"/>
                      </a:ext>
                    </a:extLst>
                  </pic:spPr>
                </pic:pic>
              </a:graphicData>
            </a:graphic>
          </wp:inline>
        </w:drawing>
      </w:r>
    </w:p>
    <w:p w14:paraId="261F58F0" w14:textId="77777777" w:rsidR="00DF0594" w:rsidRDefault="00DF0594" w:rsidP="00544BAF">
      <w:pPr>
        <w:jc w:val="both"/>
        <w:rPr>
          <w:rFonts w:eastAsiaTheme="minorEastAsia" w:cstheme="minorHAnsi"/>
          <w:sz w:val="28"/>
        </w:rPr>
      </w:pPr>
    </w:p>
    <w:p w14:paraId="0DCD449E" w14:textId="18120270" w:rsidR="00297A5E" w:rsidRDefault="00297A5E" w:rsidP="00544BAF">
      <w:pPr>
        <w:jc w:val="both"/>
      </w:pPr>
      <w:r>
        <w:rPr>
          <w:rFonts w:cstheme="minorHAnsi"/>
          <w:b/>
        </w:rPr>
        <w:t>Figure 5</w:t>
      </w:r>
      <w:r w:rsidRPr="00297A5E">
        <w:rPr>
          <w:rFonts w:cstheme="minorHAnsi"/>
          <w:b/>
        </w:rPr>
        <w:t>:</w:t>
      </w:r>
      <w:r w:rsidRPr="00297A5E">
        <w:rPr>
          <w:rFonts w:cstheme="minorHAnsi"/>
        </w:rPr>
        <w:t xml:space="preserve"> </w:t>
      </w:r>
      <w:r w:rsidRPr="00297A5E">
        <w:rPr>
          <w:rFonts w:cstheme="minorHAnsi"/>
          <w:b/>
          <w:bCs/>
        </w:rPr>
        <w:t xml:space="preserve"> </w:t>
      </w:r>
      <w:r w:rsidRPr="00297A5E">
        <w:t>Sigmoid Function</w:t>
      </w:r>
    </w:p>
    <w:p w14:paraId="05F43B7D" w14:textId="77777777" w:rsidR="00A40647" w:rsidRPr="00DF0594" w:rsidRDefault="00A40647" w:rsidP="00544BAF">
      <w:pPr>
        <w:jc w:val="both"/>
        <w:rPr>
          <w:rFonts w:eastAsiaTheme="minorEastAsia" w:cstheme="minorHAnsi"/>
          <w:sz w:val="28"/>
        </w:rPr>
      </w:pPr>
    </w:p>
    <w:p w14:paraId="0BCFCC45" w14:textId="77777777" w:rsidR="00297A5E" w:rsidRPr="00297A5E" w:rsidRDefault="00297A5E" w:rsidP="00544BAF">
      <w:pPr>
        <w:spacing w:after="160" w:line="259" w:lineRule="auto"/>
        <w:jc w:val="both"/>
        <w:rPr>
          <w:u w:val="single"/>
        </w:rPr>
      </w:pPr>
      <w:r>
        <w:t xml:space="preserve">E. </w:t>
      </w:r>
      <w:r w:rsidRPr="001B15EB">
        <w:rPr>
          <w:i/>
          <w:iCs/>
        </w:rPr>
        <w:t>Loss Functions</w:t>
      </w:r>
    </w:p>
    <w:p w14:paraId="3DDC2D5C" w14:textId="77777777" w:rsidR="00297A5E" w:rsidRPr="00297A5E" w:rsidRDefault="00297A5E" w:rsidP="00544BAF">
      <w:pPr>
        <w:pStyle w:val="ListParagraph"/>
        <w:ind w:left="1080"/>
        <w:jc w:val="both"/>
        <w:rPr>
          <w:u w:val="single"/>
        </w:rPr>
      </w:pPr>
    </w:p>
    <w:p w14:paraId="42C50866" w14:textId="77777777" w:rsidR="00297A5E" w:rsidRPr="00297A5E" w:rsidRDefault="00297A5E" w:rsidP="00544BAF">
      <w:pPr>
        <w:jc w:val="both"/>
      </w:pPr>
      <w:r w:rsidRPr="00297A5E">
        <w:t>Categorical Cross Entropy is used as the loss function when the classification is one-hot encoded. The function is defined as-</w:t>
      </w:r>
    </w:p>
    <w:p w14:paraId="1BE01310" w14:textId="77777777" w:rsidR="00297A5E" w:rsidRPr="00297A5E" w:rsidRDefault="00297A5E" w:rsidP="00544BAF">
      <w:pPr>
        <w:pStyle w:val="ListParagraph"/>
        <w:ind w:left="1080"/>
        <w:jc w:val="both"/>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572"/>
      </w:tblGrid>
      <w:tr w:rsidR="00297A5E" w:rsidRPr="00297A5E" w14:paraId="1D2222DE" w14:textId="77777777" w:rsidTr="009641F9">
        <w:tc>
          <w:tcPr>
            <w:tcW w:w="8217" w:type="dxa"/>
          </w:tcPr>
          <w:p w14:paraId="0BF5463D" w14:textId="77777777" w:rsidR="00297A5E" w:rsidRPr="00297A5E" w:rsidRDefault="00297A5E" w:rsidP="00544BAF">
            <w:pPr>
              <w:spacing w:line="360" w:lineRule="auto"/>
              <w:jc w:val="both"/>
              <w:rPr>
                <w:rFonts w:eastAsiaTheme="minorEastAsia" w:cstheme="minorHAnsi"/>
              </w:rPr>
            </w:pPr>
            <m:oMathPara>
              <m:oMath>
                <m:r>
                  <w:rPr>
                    <w:rFonts w:ascii="Cambria Math" w:hAnsi="Cambria Math" w:cstheme="minorHAnsi"/>
                  </w:rPr>
                  <m:t>CCE</m:t>
                </m:r>
                <m:d>
                  <m:dPr>
                    <m:ctrlPr>
                      <w:rPr>
                        <w:rFonts w:ascii="Cambria Math" w:hAnsi="Cambria Math" w:cstheme="minorHAnsi"/>
                      </w:rPr>
                    </m:ctrlPr>
                  </m:dPr>
                  <m:e>
                    <m:r>
                      <w:rPr>
                        <w:rFonts w:ascii="Cambria Math" w:hAnsi="Cambria Math" w:cstheme="minorHAnsi"/>
                      </w:rPr>
                      <m:t>p,t</m:t>
                    </m:r>
                  </m:e>
                </m:d>
                <m:r>
                  <w:rPr>
                    <w:rFonts w:ascii="Cambria Math" w:hAnsi="Cambria Math" w:cstheme="minorHAnsi"/>
                  </w:rPr>
                  <m:t>=-</m:t>
                </m:r>
                <m:nary>
                  <m:naryPr>
                    <m:chr m:val="∑"/>
                    <m:grow m:val="1"/>
                    <m:ctrlPr>
                      <w:rPr>
                        <w:rFonts w:ascii="Cambria Math" w:hAnsi="Cambria Math" w:cstheme="minorHAnsi"/>
                      </w:rPr>
                    </m:ctrlPr>
                  </m:naryPr>
                  <m:sub>
                    <m:r>
                      <w:rPr>
                        <w:rFonts w:ascii="Cambria Math" w:hAnsi="Cambria Math" w:cstheme="minorHAnsi"/>
                      </w:rPr>
                      <m:t>n=1</m:t>
                    </m:r>
                  </m:sub>
                  <m:sup>
                    <m:r>
                      <w:rPr>
                        <w:rFonts w:ascii="Cambria Math" w:hAnsi="Cambria Math" w:cstheme="minorHAnsi"/>
                      </w:rPr>
                      <m:t>n</m:t>
                    </m:r>
                  </m:sup>
                  <m:e>
                    <m:d>
                      <m:dPr>
                        <m:ctrlPr>
                          <w:rPr>
                            <w:rFonts w:ascii="Cambria Math" w:hAnsi="Cambria Math" w:cstheme="minorHAnsi"/>
                          </w:rPr>
                        </m:ctrlPr>
                      </m:dPr>
                      <m:e>
                        <m:sSub>
                          <m:sSubPr>
                            <m:ctrlPr>
                              <w:rPr>
                                <w:rFonts w:ascii="Cambria Math" w:hAnsi="Cambria Math" w:cstheme="minorHAnsi"/>
                              </w:rPr>
                            </m:ctrlPr>
                          </m:sSubPr>
                          <m:e>
                            <m:r>
                              <w:rPr>
                                <w:rFonts w:ascii="Cambria Math" w:eastAsia="Cambria Math" w:hAnsi="Cambria Math" w:cstheme="minorHAnsi"/>
                              </w:rPr>
                              <m:t>t</m:t>
                            </m:r>
                          </m:e>
                          <m:sub>
                            <m:r>
                              <w:rPr>
                                <w:rFonts w:ascii="Cambria Math" w:eastAsia="Cambria Math" w:hAnsi="Cambria Math" w:cstheme="minorHAnsi"/>
                              </w:rPr>
                              <m:t>o,n</m:t>
                            </m:r>
                          </m:sub>
                        </m:sSub>
                        <m:r>
                          <w:rPr>
                            <w:rFonts w:ascii="Cambria Math" w:eastAsia="Cambria Math" w:hAnsi="Cambria Math" w:cstheme="minorHAnsi"/>
                          </w:rPr>
                          <m:t xml:space="preserve"> </m:t>
                        </m:r>
                        <m:func>
                          <m:funcPr>
                            <m:ctrlPr>
                              <w:rPr>
                                <w:rFonts w:ascii="Cambria Math" w:hAnsi="Cambria Math" w:cstheme="minorHAnsi"/>
                              </w:rPr>
                            </m:ctrlPr>
                          </m:funcPr>
                          <m:fName>
                            <m:r>
                              <m:rPr>
                                <m:sty m:val="p"/>
                              </m:rPr>
                              <w:rPr>
                                <w:rFonts w:ascii="Cambria Math" w:eastAsia="Cambria Math" w:hAnsi="Cambria Math" w:cstheme="minorHAnsi"/>
                              </w:rPr>
                              <m:t>log</m:t>
                            </m:r>
                          </m:fName>
                          <m:e>
                            <m:sSub>
                              <m:sSubPr>
                                <m:ctrlPr>
                                  <w:rPr>
                                    <w:rFonts w:ascii="Cambria Math" w:hAnsi="Cambria Math" w:cstheme="minorHAnsi"/>
                                  </w:rPr>
                                </m:ctrlPr>
                              </m:sSubPr>
                              <m:e>
                                <m:r>
                                  <w:rPr>
                                    <w:rFonts w:ascii="Cambria Math" w:eastAsia="Cambria Math" w:hAnsi="Cambria Math" w:cstheme="minorHAnsi"/>
                                  </w:rPr>
                                  <m:t xml:space="preserve"> p</m:t>
                                </m:r>
                              </m:e>
                              <m:sub>
                                <m:r>
                                  <w:rPr>
                                    <w:rFonts w:ascii="Cambria Math" w:eastAsia="Cambria Math" w:hAnsi="Cambria Math" w:cstheme="minorHAnsi"/>
                                  </w:rPr>
                                  <m:t>o,n</m:t>
                                </m:r>
                              </m:sub>
                            </m:sSub>
                            <m:r>
                              <w:rPr>
                                <w:rFonts w:ascii="Cambria Math" w:hAnsi="Cambria Math" w:cstheme="minorHAnsi"/>
                              </w:rPr>
                              <m:t xml:space="preserve"> </m:t>
                            </m:r>
                          </m:e>
                        </m:func>
                      </m:e>
                    </m:d>
                  </m:e>
                </m:nary>
              </m:oMath>
            </m:oMathPara>
          </w:p>
          <w:p w14:paraId="22CCFBAC" w14:textId="010084DA" w:rsidR="00297A5E" w:rsidRPr="00297A5E" w:rsidRDefault="00297A5E" w:rsidP="00544BAF">
            <w:pPr>
              <w:jc w:val="both"/>
              <w:rPr>
                <w:rFonts w:cstheme="minorHAnsi"/>
                <w:bCs/>
              </w:rPr>
            </w:pPr>
          </w:p>
        </w:tc>
        <w:tc>
          <w:tcPr>
            <w:tcW w:w="799" w:type="dxa"/>
          </w:tcPr>
          <w:p w14:paraId="4C8F737C" w14:textId="77777777" w:rsidR="00297A5E" w:rsidRDefault="00297A5E" w:rsidP="00544BAF">
            <w:pPr>
              <w:jc w:val="both"/>
              <w:rPr>
                <w:rFonts w:cstheme="minorHAnsi"/>
                <w:bCs/>
              </w:rPr>
            </w:pPr>
          </w:p>
          <w:p w14:paraId="2CDFB4A7" w14:textId="39856CF4" w:rsidR="00297A5E" w:rsidRPr="00297A5E" w:rsidRDefault="00DF0594" w:rsidP="00544BAF">
            <w:pPr>
              <w:jc w:val="both"/>
              <w:rPr>
                <w:rFonts w:cstheme="minorHAnsi"/>
                <w:bCs/>
              </w:rPr>
            </w:pPr>
            <w:r>
              <w:rPr>
                <w:rFonts w:cstheme="minorHAnsi"/>
                <w:bCs/>
              </w:rPr>
              <w:t>(5</w:t>
            </w:r>
            <w:r w:rsidR="00297A5E" w:rsidRPr="00297A5E">
              <w:rPr>
                <w:rFonts w:cstheme="minorHAnsi"/>
                <w:bCs/>
              </w:rPr>
              <w:t>)</w:t>
            </w:r>
          </w:p>
        </w:tc>
      </w:tr>
    </w:tbl>
    <w:p w14:paraId="70838797" w14:textId="77777777" w:rsidR="00297A5E" w:rsidRPr="00297A5E" w:rsidRDefault="00297A5E" w:rsidP="00544BAF">
      <w:pPr>
        <w:jc w:val="both"/>
      </w:pPr>
    </w:p>
    <w:p w14:paraId="741A3438" w14:textId="26459658" w:rsidR="00297A5E" w:rsidRPr="00297A5E" w:rsidRDefault="00297A5E" w:rsidP="00544BAF">
      <w:pPr>
        <w:spacing w:line="360" w:lineRule="auto"/>
        <w:jc w:val="both"/>
        <w:rPr>
          <w:rFonts w:eastAsiaTheme="minorEastAsia"/>
        </w:rPr>
      </w:pPr>
      <w:r>
        <w:rPr>
          <w:rFonts w:eastAsiaTheme="minorEastAsia"/>
        </w:rPr>
        <w:t xml:space="preserve"> </w:t>
      </w:r>
      <w:r w:rsidR="001B15EB">
        <w:rPr>
          <w:rFonts w:eastAsiaTheme="minorEastAsia"/>
        </w:rPr>
        <w:t xml:space="preserve">where t is </w:t>
      </w:r>
      <w:r w:rsidRPr="00297A5E">
        <w:rPr>
          <w:rFonts w:eastAsiaTheme="minorEastAsia"/>
        </w:rPr>
        <w:t>the target value</w:t>
      </w:r>
      <w:r w:rsidR="001B15EB">
        <w:rPr>
          <w:rFonts w:eastAsiaTheme="minorEastAsia"/>
        </w:rPr>
        <w:t xml:space="preserve"> and p is </w:t>
      </w:r>
      <w:r w:rsidRPr="00297A5E">
        <w:rPr>
          <w:rFonts w:eastAsiaTheme="minorEastAsia"/>
        </w:rPr>
        <w:t>the predicted value</w:t>
      </w:r>
      <w:r w:rsidR="001B15EB">
        <w:rPr>
          <w:rFonts w:eastAsiaTheme="minorEastAsia"/>
        </w:rPr>
        <w:t>.</w:t>
      </w:r>
    </w:p>
    <w:p w14:paraId="77AF3403" w14:textId="176B5605" w:rsidR="00297A5E" w:rsidRDefault="00297A5E" w:rsidP="00544BAF">
      <w:pPr>
        <w:jc w:val="both"/>
      </w:pPr>
    </w:p>
    <w:p w14:paraId="0000004A" w14:textId="78D340A1" w:rsidR="0045355E" w:rsidRDefault="00E439F0" w:rsidP="00544BAF">
      <w:pPr>
        <w:pStyle w:val="Heading1"/>
        <w:numPr>
          <w:ilvl w:val="0"/>
          <w:numId w:val="2"/>
        </w:numPr>
        <w:jc w:val="both"/>
        <w:rPr>
          <w:b/>
        </w:rPr>
      </w:pPr>
      <w:r>
        <w:rPr>
          <w:b/>
        </w:rPr>
        <w:t xml:space="preserve"> Performance Measures</w:t>
      </w:r>
    </w:p>
    <w:p w14:paraId="0000004B" w14:textId="77777777" w:rsidR="0045355E" w:rsidRDefault="0045355E" w:rsidP="00544BAF">
      <w:pPr>
        <w:jc w:val="both"/>
      </w:pPr>
    </w:p>
    <w:p w14:paraId="0100A0D6" w14:textId="42531EDB" w:rsidR="00E439F0" w:rsidRDefault="004179F1" w:rsidP="00544BAF">
      <w:pPr>
        <w:jc w:val="both"/>
      </w:pPr>
      <w:commentRangeStart w:id="7"/>
      <w:commentRangeStart w:id="8"/>
      <w:r>
        <w:t xml:space="preserve">Deciding on the cross-validation and performance measures to be used in analyzing a machine learning model is significant. Based on the performance of unseen data, we can say whether the model is overfitted, under fitted, or well generalized. </w:t>
      </w:r>
      <w:commentRangeEnd w:id="7"/>
      <w:r w:rsidR="001B15EB">
        <w:rPr>
          <w:rStyle w:val="CommentReference"/>
        </w:rPr>
        <w:commentReference w:id="7"/>
      </w:r>
      <w:commentRangeEnd w:id="8"/>
      <w:r w:rsidR="001C10DA">
        <w:rPr>
          <w:rStyle w:val="CommentReference"/>
        </w:rPr>
        <w:commentReference w:id="8"/>
      </w:r>
    </w:p>
    <w:p w14:paraId="2F6981FF" w14:textId="77777777" w:rsidR="00E439F0" w:rsidRDefault="00E439F0" w:rsidP="00544BAF">
      <w:pPr>
        <w:jc w:val="both"/>
      </w:pPr>
    </w:p>
    <w:p w14:paraId="3B061CFB" w14:textId="1026D363" w:rsidR="00E439F0" w:rsidRDefault="00E439F0" w:rsidP="00544BAF">
      <w:pPr>
        <w:jc w:val="both"/>
        <w:rPr>
          <w:color w:val="0D0D0D" w:themeColor="text1" w:themeTint="F2"/>
        </w:rPr>
      </w:pPr>
      <w:r w:rsidRPr="00FD18FE">
        <w:rPr>
          <w:color w:val="0D0D0D" w:themeColor="text1" w:themeTint="F2"/>
        </w:rPr>
        <w:lastRenderedPageBreak/>
        <w:t>A confusion matrix is a tabular summary of the classifier's number of correct and incorrect predictions. It is used to judge the performance of the classification model. The terminologies used for classifications are True positive, True Negative, False Positivity, and False Negative. True Positives can be defined as the number of positive examples which are correctly classified as positive. True Negatives can be defined as the number of negative examples correctly classified as negative; False positives are the number of negative examples wrongly classified as positive</w:t>
      </w:r>
      <w:r>
        <w:rPr>
          <w:color w:val="0D0D0D" w:themeColor="text1" w:themeTint="F2"/>
        </w:rPr>
        <w:t>. False Negatives are the number of positive examples wrongly classified as negative</w:t>
      </w:r>
      <w:r w:rsidRPr="00FD18FE">
        <w:rPr>
          <w:color w:val="0D0D0D" w:themeColor="text1" w:themeTint="F2"/>
        </w:rPr>
        <w:t>.</w:t>
      </w:r>
      <w:r>
        <w:rPr>
          <w:color w:val="0D0D0D" w:themeColor="text1" w:themeTint="F2"/>
        </w:rPr>
        <w:t xml:space="preserve"> The most importantly used performance matrices derived from the confusion matrix are accuracy, precision, recall, and F1 score.</w:t>
      </w:r>
    </w:p>
    <w:p w14:paraId="5C010D56" w14:textId="77777777" w:rsidR="00E439F0" w:rsidRDefault="00E439F0" w:rsidP="00544BAF">
      <w:pPr>
        <w:jc w:val="both"/>
        <w:rPr>
          <w:color w:val="0D0D0D" w:themeColor="text1" w:themeTint="F2"/>
        </w:rPr>
      </w:pPr>
    </w:p>
    <w:p w14:paraId="7492904A" w14:textId="35081B9B" w:rsidR="00E439F0" w:rsidRDefault="00E439F0" w:rsidP="00544BAF">
      <w:pPr>
        <w:jc w:val="both"/>
        <w:rPr>
          <w:color w:val="0D0D0D" w:themeColor="text1" w:themeTint="F2"/>
        </w:rPr>
      </w:pPr>
      <w:r>
        <w:rPr>
          <w:color w:val="0D0D0D" w:themeColor="text1" w:themeTint="F2"/>
        </w:rPr>
        <w:t>Accuracy is the ratio of all the correctly classified samples to the total numbe</w:t>
      </w:r>
      <w:r w:rsidR="00DF0594">
        <w:rPr>
          <w:color w:val="0D0D0D" w:themeColor="text1" w:themeTint="F2"/>
        </w:rPr>
        <w:t>r of test samples shown in Eq. 6</w:t>
      </w:r>
      <w:r>
        <w:rPr>
          <w:color w:val="0D0D0D" w:themeColor="text1" w:themeTint="F2"/>
        </w:rPr>
        <w:t xml:space="preserve">. </w:t>
      </w:r>
    </w:p>
    <w:p w14:paraId="7DACE0BC" w14:textId="77777777" w:rsidR="00E439F0" w:rsidRDefault="00E439F0" w:rsidP="00544BAF">
      <w:pPr>
        <w:jc w:val="both"/>
        <w:rPr>
          <w:color w:val="0D0D0D" w:themeColor="text1" w:themeTint="F2"/>
        </w:rPr>
      </w:pPr>
    </w:p>
    <w:tbl>
      <w:tblPr>
        <w:tblStyle w:val="TableGrid0"/>
        <w:tblW w:w="4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3"/>
        <w:gridCol w:w="450"/>
      </w:tblGrid>
      <w:tr w:rsidR="00E439F0" w14:paraId="46507E59" w14:textId="77777777" w:rsidTr="00E439F0">
        <w:trPr>
          <w:trHeight w:val="575"/>
        </w:trPr>
        <w:tc>
          <w:tcPr>
            <w:tcW w:w="4350" w:type="dxa"/>
          </w:tcPr>
          <w:p w14:paraId="35B64F2F" w14:textId="72C26699" w:rsidR="00E439F0" w:rsidRPr="00D568B9" w:rsidRDefault="00D568B9" w:rsidP="00544BAF">
            <w:pPr>
              <w:jc w:val="both"/>
              <w:rPr>
                <w:rFonts w:asciiTheme="minorHAnsi" w:eastAsiaTheme="minorEastAsia" w:hAnsiTheme="minorHAnsi" w:cstheme="minorHAnsi"/>
                <w:i/>
                <w:color w:val="0D0D0D" w:themeColor="text1" w:themeTint="F2"/>
              </w:rPr>
            </w:pPr>
            <m:oMathPara>
              <m:oMath>
                <m:r>
                  <w:rPr>
                    <w:rFonts w:ascii="Cambria Math" w:hAnsi="Cambria Math" w:cstheme="minorHAnsi"/>
                    <w:color w:val="0D0D0D" w:themeColor="text1" w:themeTint="F2"/>
                  </w:rPr>
                  <m:t>Accuracy=</m:t>
                </m:r>
                <w:commentRangeStart w:id="9"/>
                <w:commentRangeStart w:id="10"/>
                <m:f>
                  <m:fPr>
                    <m:ctrlPr>
                      <w:rPr>
                        <w:rFonts w:ascii="Cambria Math" w:hAnsi="Cambria Math" w:cstheme="minorHAnsi"/>
                        <w:i/>
                        <w:color w:val="0D0D0D" w:themeColor="text1" w:themeTint="F2"/>
                      </w:rPr>
                    </m:ctrlPr>
                  </m:fPr>
                  <m:num>
                    <m:r>
                      <w:rPr>
                        <w:rFonts w:ascii="Cambria Math" w:hAnsi="Cambria Math" w:cstheme="minorHAnsi"/>
                        <w:color w:val="0D0D0D" w:themeColor="text1" w:themeTint="F2"/>
                      </w:rPr>
                      <m:t>TN+TP</m:t>
                    </m:r>
                  </m:num>
                  <m:den>
                    <m:r>
                      <w:rPr>
                        <w:rFonts w:ascii="Cambria Math" w:hAnsi="Cambria Math" w:cstheme="minorHAnsi"/>
                        <w:color w:val="0D0D0D" w:themeColor="text1" w:themeTint="F2"/>
                      </w:rPr>
                      <m:t>TN+TP+FN+FP</m:t>
                    </m:r>
                  </m:den>
                </m:f>
                <w:commentRangeEnd w:id="9"/>
                <m:r>
                  <w:rPr>
                    <w:rStyle w:val="CommentReference"/>
                    <w:rFonts w:ascii="Cambria Math" w:hAnsi="Cambria Math" w:cstheme="minorHAnsi"/>
                    <w:i/>
                  </w:rPr>
                  <w:commentReference w:id="9"/>
                </m:r>
                <w:commentRangeEnd w:id="10"/>
                <m:r>
                  <m:rPr>
                    <m:sty m:val="p"/>
                  </m:rPr>
                  <w:rPr>
                    <w:rStyle w:val="CommentReference"/>
                  </w:rPr>
                  <w:commentReference w:id="10"/>
                </m:r>
              </m:oMath>
            </m:oMathPara>
          </w:p>
          <w:p w14:paraId="2E0891EC" w14:textId="77777777" w:rsidR="00E439F0" w:rsidRDefault="00E439F0" w:rsidP="00544BAF">
            <w:pPr>
              <w:jc w:val="both"/>
              <w:rPr>
                <w:rFonts w:eastAsiaTheme="minorEastAsia" w:cstheme="minorHAnsi"/>
              </w:rPr>
            </w:pPr>
          </w:p>
        </w:tc>
        <w:tc>
          <w:tcPr>
            <w:tcW w:w="423" w:type="dxa"/>
          </w:tcPr>
          <w:p w14:paraId="19D2C807" w14:textId="0DBD2BD8" w:rsidR="00E439F0" w:rsidRDefault="00DF0594" w:rsidP="00544BAF">
            <w:pPr>
              <w:jc w:val="both"/>
              <w:rPr>
                <w:rFonts w:eastAsiaTheme="minorEastAsia" w:cstheme="minorHAnsi"/>
              </w:rPr>
            </w:pPr>
            <w:r>
              <w:rPr>
                <w:rFonts w:eastAsiaTheme="minorEastAsia" w:cstheme="minorHAnsi"/>
              </w:rPr>
              <w:t>(6</w:t>
            </w:r>
            <w:r w:rsidR="00E439F0">
              <w:rPr>
                <w:rFonts w:eastAsiaTheme="minorEastAsia" w:cstheme="minorHAnsi"/>
              </w:rPr>
              <w:t>)</w:t>
            </w:r>
          </w:p>
        </w:tc>
      </w:tr>
    </w:tbl>
    <w:p w14:paraId="4FB1A06F" w14:textId="1DCDCC4F" w:rsidR="001B15EB" w:rsidRDefault="001B15EB" w:rsidP="00544BAF">
      <w:pPr>
        <w:jc w:val="both"/>
        <w:rPr>
          <w:color w:val="0D0D0D" w:themeColor="text1" w:themeTint="F2"/>
        </w:rPr>
      </w:pPr>
      <w:r w:rsidRPr="00D568B9">
        <w:rPr>
          <w:color w:val="0D0D0D" w:themeColor="text1" w:themeTint="F2"/>
        </w:rPr>
        <w:t>where TN is</w:t>
      </w:r>
      <w:r>
        <w:rPr>
          <w:color w:val="0D0D0D" w:themeColor="text1" w:themeTint="F2"/>
        </w:rPr>
        <w:t xml:space="preserve"> true negative, TP is true positive, FN is false negative and FP is false positive.</w:t>
      </w:r>
    </w:p>
    <w:p w14:paraId="7A4DCB0C" w14:textId="77777777" w:rsidR="001B15EB" w:rsidRDefault="001B15EB" w:rsidP="00544BAF">
      <w:pPr>
        <w:jc w:val="both"/>
        <w:rPr>
          <w:color w:val="0D0D0D" w:themeColor="text1" w:themeTint="F2"/>
        </w:rPr>
      </w:pPr>
    </w:p>
    <w:p w14:paraId="190BF2F4" w14:textId="74584B4D" w:rsidR="00E439F0" w:rsidRDefault="00E439F0" w:rsidP="00544BAF">
      <w:pPr>
        <w:jc w:val="both"/>
        <w:rPr>
          <w:color w:val="0D0D0D" w:themeColor="text1" w:themeTint="F2"/>
        </w:rPr>
      </w:pPr>
      <w:r>
        <w:rPr>
          <w:color w:val="0D0D0D" w:themeColor="text1" w:themeTint="F2"/>
        </w:rPr>
        <w:t>Precision (also called positive predictive value) is the ratio of true positive to the total positive instances detecte</w:t>
      </w:r>
      <w:r w:rsidR="00DF0594">
        <w:rPr>
          <w:color w:val="0D0D0D" w:themeColor="text1" w:themeTint="F2"/>
        </w:rPr>
        <w:t>d by the model as shown in Eq. 7</w:t>
      </w:r>
      <w:r>
        <w:rPr>
          <w:color w:val="0D0D0D" w:themeColor="text1" w:themeTint="F2"/>
        </w:rPr>
        <w:t xml:space="preserve">. Recall is the ratio of true positive to the summation of true positive and </w:t>
      </w:r>
      <w:r w:rsidR="00DF0594">
        <w:rPr>
          <w:color w:val="0D0D0D" w:themeColor="text1" w:themeTint="F2"/>
        </w:rPr>
        <w:t>false negative as shown in Eq. 8</w:t>
      </w:r>
      <w:r>
        <w:rPr>
          <w:color w:val="0D0D0D" w:themeColor="text1" w:themeTint="F2"/>
        </w:rPr>
        <w:t>. F1 score and can be described as the harmonic mean of the precis</w:t>
      </w:r>
      <w:r w:rsidR="00DF0594">
        <w:rPr>
          <w:color w:val="0D0D0D" w:themeColor="text1" w:themeTint="F2"/>
        </w:rPr>
        <w:t>ion and recall as shown in Eq. 9</w:t>
      </w:r>
      <w:r>
        <w:rPr>
          <w:color w:val="0D0D0D" w:themeColor="text1" w:themeTint="F2"/>
        </w:rPr>
        <w:t>.</w:t>
      </w:r>
    </w:p>
    <w:tbl>
      <w:tblPr>
        <w:tblStyle w:val="TableGrid0"/>
        <w:tblpPr w:leftFromText="180" w:rightFromText="180" w:vertAnchor="text" w:horzAnchor="margin" w:tblpXSpec="right" w:tblpY="310"/>
        <w:tblW w:w="53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5"/>
        <w:gridCol w:w="477"/>
        <w:gridCol w:w="477"/>
      </w:tblGrid>
      <w:tr w:rsidR="00A40647" w14:paraId="351180C3" w14:textId="77777777" w:rsidTr="00A40647">
        <w:trPr>
          <w:trHeight w:val="586"/>
        </w:trPr>
        <w:tc>
          <w:tcPr>
            <w:tcW w:w="4425" w:type="dxa"/>
          </w:tcPr>
          <w:p w14:paraId="019E48CB" w14:textId="44D4620D" w:rsidR="00A40647" w:rsidRPr="00D568B9" w:rsidRDefault="00D568B9" w:rsidP="00544BAF">
            <w:pPr>
              <w:jc w:val="both"/>
              <w:rPr>
                <w:rFonts w:eastAsiaTheme="minorEastAsia" w:cstheme="minorHAnsi"/>
                <w:i/>
              </w:rPr>
            </w:pPr>
            <m:oMathPara>
              <m:oMath>
                <m:r>
                  <w:rPr>
                    <w:rFonts w:ascii="Cambria Math" w:eastAsiaTheme="minorEastAsia" w:hAnsi="Cambria Math"/>
                    <w:color w:val="0D0D0D" w:themeColor="text1" w:themeTint="F2"/>
                  </w:rPr>
                  <m:t xml:space="preserve">Precision=     </m:t>
                </m:r>
                <m:f>
                  <m:fPr>
                    <m:ctrlPr>
                      <w:rPr>
                        <w:rFonts w:ascii="Cambria Math" w:eastAsiaTheme="minorEastAsia" w:hAnsi="Cambria Math"/>
                        <w:i/>
                        <w:color w:val="0D0D0D" w:themeColor="text1" w:themeTint="F2"/>
                      </w:rPr>
                    </m:ctrlPr>
                  </m:fPr>
                  <m:num>
                    <m:r>
                      <w:rPr>
                        <w:rFonts w:ascii="Cambria Math" w:eastAsiaTheme="minorEastAsia" w:hAnsi="Cambria Math"/>
                        <w:color w:val="0D0D0D" w:themeColor="text1" w:themeTint="F2"/>
                      </w:rPr>
                      <m:t>TP</m:t>
                    </m:r>
                  </m:num>
                  <m:den>
                    <m:r>
                      <w:rPr>
                        <w:rFonts w:ascii="Cambria Math" w:eastAsiaTheme="minorEastAsia" w:hAnsi="Cambria Math"/>
                        <w:color w:val="0D0D0D" w:themeColor="text1" w:themeTint="F2"/>
                      </w:rPr>
                      <m:t>TP+FP</m:t>
                    </m:r>
                  </m:den>
                </m:f>
              </m:oMath>
            </m:oMathPara>
          </w:p>
          <w:p w14:paraId="305B32EB" w14:textId="77777777" w:rsidR="00A40647" w:rsidRPr="00D568B9" w:rsidRDefault="00A40647" w:rsidP="00544BAF">
            <w:pPr>
              <w:jc w:val="both"/>
              <w:rPr>
                <w:rFonts w:eastAsiaTheme="minorEastAsia" w:cstheme="minorHAnsi"/>
                <w:i/>
              </w:rPr>
            </w:pPr>
          </w:p>
        </w:tc>
        <w:tc>
          <w:tcPr>
            <w:tcW w:w="477" w:type="dxa"/>
          </w:tcPr>
          <w:p w14:paraId="0CC62DFF" w14:textId="77777777" w:rsidR="00A40647" w:rsidRDefault="00A40647" w:rsidP="00544BAF">
            <w:pPr>
              <w:jc w:val="both"/>
              <w:rPr>
                <w:rFonts w:eastAsiaTheme="minorEastAsia" w:cstheme="minorHAnsi"/>
              </w:rPr>
            </w:pPr>
          </w:p>
        </w:tc>
        <w:tc>
          <w:tcPr>
            <w:tcW w:w="477" w:type="dxa"/>
          </w:tcPr>
          <w:p w14:paraId="35BD2A6E" w14:textId="58B0AC13" w:rsidR="00A40647" w:rsidRDefault="00A40647" w:rsidP="00544BAF">
            <w:pPr>
              <w:jc w:val="both"/>
              <w:rPr>
                <w:rFonts w:eastAsiaTheme="minorEastAsia" w:cstheme="minorHAnsi"/>
              </w:rPr>
            </w:pPr>
            <w:r>
              <w:rPr>
                <w:rFonts w:eastAsiaTheme="minorEastAsia" w:cstheme="minorHAnsi"/>
              </w:rPr>
              <w:t>(7)</w:t>
            </w:r>
          </w:p>
        </w:tc>
      </w:tr>
      <w:tr w:rsidR="00A40647" w14:paraId="6AC6CF61" w14:textId="77777777" w:rsidTr="00A40647">
        <w:trPr>
          <w:trHeight w:val="586"/>
        </w:trPr>
        <w:tc>
          <w:tcPr>
            <w:tcW w:w="4425" w:type="dxa"/>
          </w:tcPr>
          <w:p w14:paraId="7B857CDF" w14:textId="6AE54B13" w:rsidR="00A40647" w:rsidRPr="00D568B9" w:rsidRDefault="00D568B9" w:rsidP="00544BAF">
            <w:pPr>
              <w:jc w:val="both"/>
              <w:rPr>
                <w:rFonts w:eastAsiaTheme="minorEastAsia" w:cstheme="minorHAnsi"/>
                <w:i/>
              </w:rPr>
            </w:pPr>
            <m:oMathPara>
              <m:oMath>
                <m:r>
                  <w:rPr>
                    <w:rFonts w:ascii="Cambria Math" w:eastAsiaTheme="minorEastAsia" w:hAnsi="Cambria Math"/>
                    <w:color w:val="0D0D0D" w:themeColor="text1" w:themeTint="F2"/>
                  </w:rPr>
                  <m:t>Recall=</m:t>
                </m:r>
                <m:f>
                  <m:fPr>
                    <m:ctrlPr>
                      <w:rPr>
                        <w:rFonts w:ascii="Cambria Math" w:eastAsiaTheme="minorEastAsia" w:hAnsi="Cambria Math"/>
                        <w:i/>
                        <w:color w:val="0D0D0D" w:themeColor="text1" w:themeTint="F2"/>
                      </w:rPr>
                    </m:ctrlPr>
                  </m:fPr>
                  <m:num>
                    <m:r>
                      <w:rPr>
                        <w:rFonts w:ascii="Cambria Math" w:eastAsiaTheme="minorEastAsia" w:hAnsi="Cambria Math"/>
                        <w:color w:val="0D0D0D" w:themeColor="text1" w:themeTint="F2"/>
                      </w:rPr>
                      <m:t>TP</m:t>
                    </m:r>
                  </m:num>
                  <m:den>
                    <m:r>
                      <w:rPr>
                        <w:rFonts w:ascii="Cambria Math" w:eastAsiaTheme="minorEastAsia" w:hAnsi="Cambria Math"/>
                        <w:color w:val="0D0D0D" w:themeColor="text1" w:themeTint="F2"/>
                      </w:rPr>
                      <m:t>TP+FN</m:t>
                    </m:r>
                  </m:den>
                </m:f>
              </m:oMath>
            </m:oMathPara>
          </w:p>
        </w:tc>
        <w:tc>
          <w:tcPr>
            <w:tcW w:w="477" w:type="dxa"/>
          </w:tcPr>
          <w:p w14:paraId="74F36325" w14:textId="77777777" w:rsidR="00A40647" w:rsidRDefault="00A40647" w:rsidP="00544BAF">
            <w:pPr>
              <w:jc w:val="both"/>
              <w:rPr>
                <w:rFonts w:eastAsiaTheme="minorEastAsia" w:cstheme="minorHAnsi"/>
              </w:rPr>
            </w:pPr>
          </w:p>
        </w:tc>
        <w:tc>
          <w:tcPr>
            <w:tcW w:w="477" w:type="dxa"/>
          </w:tcPr>
          <w:p w14:paraId="4B147484" w14:textId="29DF41FD" w:rsidR="00A40647" w:rsidRDefault="00A40647" w:rsidP="00544BAF">
            <w:pPr>
              <w:jc w:val="both"/>
              <w:rPr>
                <w:rFonts w:eastAsiaTheme="minorEastAsia" w:cstheme="minorHAnsi"/>
              </w:rPr>
            </w:pPr>
            <w:r>
              <w:rPr>
                <w:rFonts w:eastAsiaTheme="minorEastAsia" w:cstheme="minorHAnsi"/>
              </w:rPr>
              <w:t>(8)</w:t>
            </w:r>
          </w:p>
        </w:tc>
      </w:tr>
      <w:tr w:rsidR="00A40647" w14:paraId="1A08F972" w14:textId="77777777" w:rsidTr="00A40647">
        <w:trPr>
          <w:trHeight w:val="586"/>
        </w:trPr>
        <w:tc>
          <w:tcPr>
            <w:tcW w:w="4425" w:type="dxa"/>
          </w:tcPr>
          <w:p w14:paraId="680EBDDD" w14:textId="4592B165" w:rsidR="00A40647" w:rsidRPr="00D568B9" w:rsidRDefault="00D568B9" w:rsidP="00544BAF">
            <w:pPr>
              <w:jc w:val="both"/>
              <w:rPr>
                <w:i/>
                <w:color w:val="0D0D0D" w:themeColor="text1" w:themeTint="F2"/>
              </w:rPr>
            </w:pPr>
            <m:oMathPara>
              <m:oMath>
                <m:r>
                  <w:rPr>
                    <w:rFonts w:ascii="Cambria Math" w:eastAsiaTheme="minorEastAsia" w:hAnsi="Cambria Math"/>
                    <w:color w:val="0D0D0D" w:themeColor="text1" w:themeTint="F2"/>
                  </w:rPr>
                  <m:t>F1 score=2×</m:t>
                </m:r>
                <m:f>
                  <m:fPr>
                    <m:ctrlPr>
                      <w:rPr>
                        <w:rFonts w:ascii="Cambria Math" w:eastAsiaTheme="minorEastAsia" w:hAnsi="Cambria Math"/>
                        <w:i/>
                        <w:color w:val="0D0D0D" w:themeColor="text1" w:themeTint="F2"/>
                      </w:rPr>
                    </m:ctrlPr>
                  </m:fPr>
                  <m:num>
                    <m:r>
                      <w:rPr>
                        <w:rFonts w:ascii="Cambria Math" w:eastAsiaTheme="minorEastAsia" w:hAnsi="Cambria Math"/>
                        <w:color w:val="0D0D0D" w:themeColor="text1" w:themeTint="F2"/>
                      </w:rPr>
                      <m:t>Precision×Recall</m:t>
                    </m:r>
                  </m:num>
                  <m:den>
                    <m:r>
                      <w:rPr>
                        <w:rFonts w:ascii="Cambria Math" w:eastAsiaTheme="minorEastAsia" w:hAnsi="Cambria Math"/>
                        <w:color w:val="0D0D0D" w:themeColor="text1" w:themeTint="F2"/>
                      </w:rPr>
                      <m:t>Precision+Recall</m:t>
                    </m:r>
                  </m:den>
                </m:f>
              </m:oMath>
            </m:oMathPara>
          </w:p>
          <w:p w14:paraId="1896AA6B" w14:textId="77777777" w:rsidR="00A40647" w:rsidRPr="00D568B9" w:rsidRDefault="00A40647" w:rsidP="00544BAF">
            <w:pPr>
              <w:jc w:val="both"/>
              <w:rPr>
                <w:rFonts w:eastAsiaTheme="minorEastAsia" w:cstheme="minorHAnsi"/>
                <w:i/>
              </w:rPr>
            </w:pPr>
          </w:p>
        </w:tc>
        <w:tc>
          <w:tcPr>
            <w:tcW w:w="477" w:type="dxa"/>
          </w:tcPr>
          <w:p w14:paraId="0F668047" w14:textId="77777777" w:rsidR="00A40647" w:rsidRDefault="00A40647" w:rsidP="00544BAF">
            <w:pPr>
              <w:jc w:val="both"/>
              <w:rPr>
                <w:rFonts w:eastAsiaTheme="minorEastAsia" w:cstheme="minorHAnsi"/>
              </w:rPr>
            </w:pPr>
          </w:p>
        </w:tc>
        <w:tc>
          <w:tcPr>
            <w:tcW w:w="477" w:type="dxa"/>
          </w:tcPr>
          <w:p w14:paraId="67148A42" w14:textId="382F7349" w:rsidR="00A40647" w:rsidRDefault="00A40647" w:rsidP="00544BAF">
            <w:pPr>
              <w:jc w:val="both"/>
              <w:rPr>
                <w:rFonts w:eastAsiaTheme="minorEastAsia" w:cstheme="minorHAnsi"/>
              </w:rPr>
            </w:pPr>
            <w:r>
              <w:rPr>
                <w:rFonts w:eastAsiaTheme="minorEastAsia" w:cstheme="minorHAnsi"/>
              </w:rPr>
              <w:t>(9)</w:t>
            </w:r>
          </w:p>
        </w:tc>
      </w:tr>
      <w:tr w:rsidR="00A40647" w14:paraId="0CC137A8" w14:textId="77777777" w:rsidTr="00A40647">
        <w:trPr>
          <w:trHeight w:val="586"/>
        </w:trPr>
        <w:tc>
          <w:tcPr>
            <w:tcW w:w="4425" w:type="dxa"/>
          </w:tcPr>
          <w:p w14:paraId="1D01212C" w14:textId="55CC4CCF" w:rsidR="00A40647" w:rsidRPr="00A40647" w:rsidRDefault="00A40647" w:rsidP="00544BAF">
            <w:pPr>
              <w:jc w:val="both"/>
            </w:pPr>
            <w:r>
              <w:rPr>
                <w:rFonts w:cstheme="minorHAnsi"/>
                <w:b/>
                <w:bCs/>
              </w:rPr>
              <w:t>Table 5</w:t>
            </w:r>
            <w:r w:rsidRPr="00260007">
              <w:rPr>
                <w:rFonts w:cstheme="minorHAnsi"/>
                <w:b/>
                <w:bCs/>
              </w:rPr>
              <w:t xml:space="preserve">. </w:t>
            </w:r>
            <w:r w:rsidRPr="00AA4275">
              <w:rPr>
                <w:rFonts w:cstheme="minorHAnsi"/>
                <w:bCs/>
              </w:rPr>
              <w:t>Testing</w:t>
            </w:r>
            <w:r>
              <w:rPr>
                <w:rFonts w:cstheme="minorHAnsi"/>
                <w:bCs/>
              </w:rPr>
              <w:t xml:space="preserve"> Predictions</w:t>
            </w:r>
          </w:p>
        </w:tc>
        <w:tc>
          <w:tcPr>
            <w:tcW w:w="477" w:type="dxa"/>
          </w:tcPr>
          <w:p w14:paraId="2F9B4B0A" w14:textId="77777777" w:rsidR="00A40647" w:rsidRDefault="00A40647" w:rsidP="00544BAF">
            <w:pPr>
              <w:jc w:val="both"/>
              <w:rPr>
                <w:rFonts w:eastAsiaTheme="minorEastAsia" w:cstheme="minorHAnsi"/>
              </w:rPr>
            </w:pPr>
          </w:p>
        </w:tc>
        <w:tc>
          <w:tcPr>
            <w:tcW w:w="477" w:type="dxa"/>
          </w:tcPr>
          <w:p w14:paraId="4F6264C8" w14:textId="6A53E594" w:rsidR="00A40647" w:rsidRDefault="00A40647" w:rsidP="00544BAF">
            <w:pPr>
              <w:jc w:val="both"/>
              <w:rPr>
                <w:rFonts w:eastAsiaTheme="minorEastAsia" w:cstheme="minorHAnsi"/>
              </w:rPr>
            </w:pPr>
          </w:p>
        </w:tc>
      </w:tr>
    </w:tbl>
    <w:p w14:paraId="6E78021F" w14:textId="77777777" w:rsidR="004179F1" w:rsidRDefault="004179F1" w:rsidP="00544BAF">
      <w:pPr>
        <w:jc w:val="both"/>
      </w:pPr>
    </w:p>
    <w:p w14:paraId="5A9556A0" w14:textId="77777777" w:rsidR="004179F1" w:rsidRDefault="004179F1" w:rsidP="00544BAF">
      <w:pPr>
        <w:jc w:val="both"/>
      </w:pPr>
    </w:p>
    <w:p w14:paraId="18061548" w14:textId="609D4FBC" w:rsidR="005B64B1" w:rsidRDefault="00E439F0" w:rsidP="00544BAF">
      <w:pPr>
        <w:pStyle w:val="References"/>
        <w:rPr>
          <w:b/>
          <w:sz w:val="20"/>
        </w:rPr>
      </w:pPr>
      <w:commentRangeStart w:id="11"/>
      <w:r w:rsidRPr="00E439F0">
        <w:rPr>
          <w:b/>
          <w:sz w:val="20"/>
        </w:rPr>
        <w:t>Results and Discussions</w:t>
      </w:r>
      <w:commentRangeEnd w:id="11"/>
      <w:r w:rsidR="00EF0CA8">
        <w:rPr>
          <w:rStyle w:val="CommentReference"/>
        </w:rPr>
        <w:commentReference w:id="11"/>
      </w:r>
    </w:p>
    <w:p w14:paraId="0E08C9EC" w14:textId="77777777" w:rsidR="00E439F0" w:rsidRDefault="00E439F0" w:rsidP="00544BAF">
      <w:pPr>
        <w:pStyle w:val="References"/>
        <w:numPr>
          <w:ilvl w:val="0"/>
          <w:numId w:val="0"/>
        </w:numPr>
        <w:rPr>
          <w:b/>
          <w:sz w:val="20"/>
        </w:rPr>
      </w:pPr>
    </w:p>
    <w:p w14:paraId="0237286C" w14:textId="2F5C468E" w:rsidR="00E439F0" w:rsidRDefault="00E439F0" w:rsidP="00544BAF">
      <w:pPr>
        <w:pStyle w:val="References"/>
        <w:numPr>
          <w:ilvl w:val="0"/>
          <w:numId w:val="0"/>
        </w:numPr>
        <w:rPr>
          <w:rFonts w:cstheme="minorHAnsi"/>
          <w:bCs/>
          <w:sz w:val="20"/>
        </w:rPr>
      </w:pPr>
      <w:r w:rsidRPr="00E439F0">
        <w:rPr>
          <w:rFonts w:cstheme="minorHAnsi"/>
          <w:bCs/>
          <w:sz w:val="20"/>
        </w:rPr>
        <w:t>From t</w:t>
      </w:r>
      <w:r w:rsidR="00DF0594">
        <w:rPr>
          <w:rFonts w:cstheme="minorHAnsi"/>
          <w:bCs/>
          <w:sz w:val="20"/>
        </w:rPr>
        <w:t>he confusion matrix in Table 4</w:t>
      </w:r>
      <w:r w:rsidRPr="00E439F0">
        <w:rPr>
          <w:rFonts w:cstheme="minorHAnsi"/>
          <w:bCs/>
          <w:sz w:val="20"/>
        </w:rPr>
        <w:t xml:space="preserve">, it is detected that the FN, FP and TN rates </w:t>
      </w:r>
      <w:r w:rsidR="001B15EB">
        <w:rPr>
          <w:rFonts w:cstheme="minorHAnsi"/>
          <w:bCs/>
          <w:sz w:val="20"/>
        </w:rPr>
        <w:t>are</w:t>
      </w:r>
      <w:r w:rsidRPr="00E439F0">
        <w:rPr>
          <w:rFonts w:cstheme="minorHAnsi"/>
          <w:bCs/>
          <w:sz w:val="20"/>
        </w:rPr>
        <w:t xml:space="preserve"> null for all the classes</w:t>
      </w:r>
      <w:r>
        <w:rPr>
          <w:rFonts w:cstheme="minorHAnsi"/>
          <w:bCs/>
          <w:sz w:val="20"/>
        </w:rPr>
        <w:t xml:space="preserve"> stating the Accuracy, Precision, Recall and F1 Score to be grea</w:t>
      </w:r>
      <w:r w:rsidR="00DF0594">
        <w:rPr>
          <w:rFonts w:cstheme="minorHAnsi"/>
          <w:bCs/>
          <w:sz w:val="20"/>
        </w:rPr>
        <w:t>ter than 99% as given in Table 3</w:t>
      </w:r>
      <w:r>
        <w:rPr>
          <w:rFonts w:cstheme="minorHAnsi"/>
          <w:bCs/>
          <w:sz w:val="20"/>
        </w:rPr>
        <w:t xml:space="preserve">. </w:t>
      </w:r>
      <w:r w:rsidRPr="00E439F0">
        <w:rPr>
          <w:rFonts w:cstheme="minorHAnsi"/>
          <w:bCs/>
          <w:sz w:val="20"/>
        </w:rPr>
        <w:t xml:space="preserve"> </w:t>
      </w:r>
    </w:p>
    <w:p w14:paraId="020B8CA8" w14:textId="77777777" w:rsidR="001B15EB" w:rsidRPr="00E439F0" w:rsidRDefault="001B15EB" w:rsidP="00544BAF">
      <w:pPr>
        <w:pStyle w:val="References"/>
        <w:numPr>
          <w:ilvl w:val="0"/>
          <w:numId w:val="0"/>
        </w:numPr>
        <w:rPr>
          <w:b/>
          <w:sz w:val="24"/>
        </w:rPr>
      </w:pPr>
    </w:p>
    <w:p w14:paraId="274532A6" w14:textId="77777777" w:rsidR="001B15EB" w:rsidRDefault="001B15EB" w:rsidP="00DA76BB">
      <w:pPr>
        <w:jc w:val="both"/>
        <w:rPr>
          <w:rFonts w:cstheme="minorHAnsi"/>
          <w:bCs/>
        </w:rPr>
      </w:pPr>
      <w:commentRangeStart w:id="12"/>
      <w:r>
        <w:rPr>
          <w:rFonts w:cstheme="minorHAnsi"/>
          <w:b/>
          <w:bCs/>
        </w:rPr>
        <w:t>Table 3</w:t>
      </w:r>
      <w:r w:rsidRPr="00260007">
        <w:rPr>
          <w:rFonts w:cstheme="minorHAnsi"/>
          <w:b/>
          <w:bCs/>
        </w:rPr>
        <w:t xml:space="preserve">. </w:t>
      </w:r>
      <w:r w:rsidRPr="00AA4275">
        <w:rPr>
          <w:rFonts w:cstheme="minorHAnsi"/>
          <w:bCs/>
        </w:rPr>
        <w:t>Testing Result Analysis of Proposed Method in terms of distinct measures</w:t>
      </w:r>
      <w:commentRangeEnd w:id="12"/>
      <w:r>
        <w:rPr>
          <w:rStyle w:val="CommentReference"/>
        </w:rPr>
        <w:commentReference w:id="12"/>
      </w:r>
    </w:p>
    <w:p w14:paraId="0000004C" w14:textId="77777777" w:rsidR="0045355E" w:rsidRDefault="0045355E" w:rsidP="00544BAF">
      <w:pPr>
        <w:jc w:val="both"/>
      </w:pPr>
    </w:p>
    <w:tbl>
      <w:tblPr>
        <w:tblStyle w:val="TableGrid0"/>
        <w:tblW w:w="4106" w:type="dxa"/>
        <w:jc w:val="center"/>
        <w:tblLayout w:type="fixed"/>
        <w:tblLook w:val="04A0" w:firstRow="1" w:lastRow="0" w:firstColumn="1" w:lastColumn="0" w:noHBand="0" w:noVBand="1"/>
      </w:tblPr>
      <w:tblGrid>
        <w:gridCol w:w="988"/>
        <w:gridCol w:w="1134"/>
        <w:gridCol w:w="1134"/>
        <w:gridCol w:w="850"/>
      </w:tblGrid>
      <w:tr w:rsidR="004179F1" w:rsidRPr="00260007" w14:paraId="0E7566D8" w14:textId="77777777" w:rsidTr="004179F1">
        <w:trPr>
          <w:trHeight w:val="663"/>
          <w:jc w:val="center"/>
        </w:trPr>
        <w:tc>
          <w:tcPr>
            <w:tcW w:w="988" w:type="dxa"/>
          </w:tcPr>
          <w:p w14:paraId="74BC9655" w14:textId="77777777" w:rsidR="004179F1" w:rsidRPr="00260007" w:rsidRDefault="004179F1" w:rsidP="00544BAF">
            <w:pPr>
              <w:jc w:val="both"/>
              <w:rPr>
                <w:rFonts w:cstheme="minorHAnsi"/>
                <w:b/>
                <w:bCs/>
                <w:color w:val="000000"/>
              </w:rPr>
            </w:pPr>
            <w:r w:rsidRPr="00260007">
              <w:rPr>
                <w:rFonts w:cstheme="minorHAnsi"/>
                <w:b/>
                <w:bCs/>
                <w:color w:val="000000"/>
              </w:rPr>
              <w:t>F1 Score</w:t>
            </w:r>
          </w:p>
          <w:p w14:paraId="01E032EB" w14:textId="77777777" w:rsidR="004179F1" w:rsidRPr="00260007" w:rsidRDefault="004179F1" w:rsidP="00544BAF">
            <w:pPr>
              <w:jc w:val="both"/>
              <w:rPr>
                <w:rFonts w:cstheme="minorHAnsi"/>
              </w:rPr>
            </w:pPr>
          </w:p>
        </w:tc>
        <w:tc>
          <w:tcPr>
            <w:tcW w:w="1134" w:type="dxa"/>
          </w:tcPr>
          <w:p w14:paraId="110E148D" w14:textId="77777777" w:rsidR="004179F1" w:rsidRPr="00260007" w:rsidRDefault="004179F1" w:rsidP="00544BAF">
            <w:pPr>
              <w:jc w:val="both"/>
              <w:rPr>
                <w:rFonts w:cstheme="minorHAnsi"/>
                <w:b/>
                <w:bCs/>
                <w:color w:val="000000"/>
              </w:rPr>
            </w:pPr>
            <w:r>
              <w:rPr>
                <w:rFonts w:cstheme="minorHAnsi"/>
                <w:b/>
                <w:bCs/>
                <w:color w:val="000000"/>
              </w:rPr>
              <w:t>Accuracy</w:t>
            </w:r>
          </w:p>
          <w:p w14:paraId="64371B06" w14:textId="77777777" w:rsidR="004179F1" w:rsidRPr="00260007" w:rsidRDefault="004179F1" w:rsidP="00544BAF">
            <w:pPr>
              <w:jc w:val="both"/>
              <w:rPr>
                <w:rFonts w:cstheme="minorHAnsi"/>
              </w:rPr>
            </w:pPr>
          </w:p>
        </w:tc>
        <w:tc>
          <w:tcPr>
            <w:tcW w:w="1134" w:type="dxa"/>
          </w:tcPr>
          <w:p w14:paraId="31148FB2" w14:textId="77777777" w:rsidR="004179F1" w:rsidRPr="00260007" w:rsidRDefault="004179F1" w:rsidP="00544BAF">
            <w:pPr>
              <w:jc w:val="both"/>
              <w:rPr>
                <w:rFonts w:cstheme="minorHAnsi"/>
                <w:b/>
                <w:bCs/>
                <w:color w:val="000000"/>
              </w:rPr>
            </w:pPr>
            <w:r>
              <w:rPr>
                <w:rFonts w:cstheme="minorHAnsi"/>
                <w:b/>
                <w:bCs/>
                <w:color w:val="000000"/>
              </w:rPr>
              <w:t>Precision</w:t>
            </w:r>
          </w:p>
          <w:p w14:paraId="7CD96352" w14:textId="77777777" w:rsidR="004179F1" w:rsidRPr="00260007" w:rsidRDefault="004179F1" w:rsidP="00544BAF">
            <w:pPr>
              <w:jc w:val="both"/>
              <w:rPr>
                <w:rFonts w:cstheme="minorHAnsi"/>
              </w:rPr>
            </w:pPr>
          </w:p>
        </w:tc>
        <w:tc>
          <w:tcPr>
            <w:tcW w:w="850" w:type="dxa"/>
          </w:tcPr>
          <w:p w14:paraId="3AC441D1" w14:textId="77777777" w:rsidR="004179F1" w:rsidRPr="00260007" w:rsidRDefault="004179F1" w:rsidP="00544BAF">
            <w:pPr>
              <w:jc w:val="both"/>
              <w:rPr>
                <w:rFonts w:cstheme="minorHAnsi"/>
                <w:b/>
                <w:bCs/>
                <w:color w:val="000000"/>
              </w:rPr>
            </w:pPr>
            <w:r w:rsidRPr="00260007">
              <w:rPr>
                <w:rFonts w:cstheme="minorHAnsi"/>
                <w:b/>
                <w:bCs/>
                <w:color w:val="000000"/>
              </w:rPr>
              <w:t>Recall</w:t>
            </w:r>
          </w:p>
          <w:p w14:paraId="161DC0AD" w14:textId="77777777" w:rsidR="004179F1" w:rsidRPr="00260007" w:rsidRDefault="004179F1" w:rsidP="00544BAF">
            <w:pPr>
              <w:jc w:val="both"/>
              <w:rPr>
                <w:rFonts w:cstheme="minorHAnsi"/>
              </w:rPr>
            </w:pPr>
          </w:p>
        </w:tc>
      </w:tr>
      <w:tr w:rsidR="004179F1" w:rsidRPr="00260007" w14:paraId="76B92DC9" w14:textId="77777777" w:rsidTr="004179F1">
        <w:trPr>
          <w:trHeight w:val="331"/>
          <w:jc w:val="center"/>
        </w:trPr>
        <w:tc>
          <w:tcPr>
            <w:tcW w:w="988" w:type="dxa"/>
          </w:tcPr>
          <w:p w14:paraId="48F73693" w14:textId="77777777" w:rsidR="004179F1" w:rsidRPr="00260007" w:rsidRDefault="004179F1" w:rsidP="00544BAF">
            <w:pPr>
              <w:jc w:val="both"/>
              <w:rPr>
                <w:rFonts w:cstheme="minorHAnsi"/>
              </w:rPr>
            </w:pPr>
            <w:r>
              <w:rPr>
                <w:rFonts w:cstheme="minorHAnsi"/>
              </w:rPr>
              <w:t>100</w:t>
            </w:r>
          </w:p>
        </w:tc>
        <w:tc>
          <w:tcPr>
            <w:tcW w:w="1134" w:type="dxa"/>
          </w:tcPr>
          <w:p w14:paraId="4EF57187" w14:textId="77777777" w:rsidR="004179F1" w:rsidRPr="00260007" w:rsidRDefault="004179F1" w:rsidP="00544BAF">
            <w:pPr>
              <w:jc w:val="both"/>
              <w:rPr>
                <w:rFonts w:cstheme="minorHAnsi"/>
              </w:rPr>
            </w:pPr>
            <w:r>
              <w:rPr>
                <w:rFonts w:cstheme="minorHAnsi"/>
              </w:rPr>
              <w:t>100</w:t>
            </w:r>
          </w:p>
        </w:tc>
        <w:tc>
          <w:tcPr>
            <w:tcW w:w="1134" w:type="dxa"/>
          </w:tcPr>
          <w:p w14:paraId="391136DD" w14:textId="77777777" w:rsidR="004179F1" w:rsidRPr="00260007" w:rsidRDefault="004179F1" w:rsidP="00544BAF">
            <w:pPr>
              <w:jc w:val="both"/>
              <w:rPr>
                <w:rFonts w:cstheme="minorHAnsi"/>
              </w:rPr>
            </w:pPr>
            <w:r>
              <w:rPr>
                <w:rFonts w:cstheme="minorHAnsi"/>
              </w:rPr>
              <w:t>100</w:t>
            </w:r>
          </w:p>
        </w:tc>
        <w:tc>
          <w:tcPr>
            <w:tcW w:w="850" w:type="dxa"/>
          </w:tcPr>
          <w:p w14:paraId="6472888F" w14:textId="77777777" w:rsidR="004179F1" w:rsidRPr="00260007" w:rsidRDefault="004179F1" w:rsidP="00544BAF">
            <w:pPr>
              <w:jc w:val="both"/>
              <w:rPr>
                <w:rFonts w:cstheme="minorHAnsi"/>
                <w:color w:val="000000"/>
              </w:rPr>
            </w:pPr>
            <w:r>
              <w:rPr>
                <w:rFonts w:cstheme="minorHAnsi"/>
                <w:color w:val="000000"/>
              </w:rPr>
              <w:t>100</w:t>
            </w:r>
          </w:p>
          <w:p w14:paraId="18EDD2B5" w14:textId="77777777" w:rsidR="004179F1" w:rsidRPr="00260007" w:rsidRDefault="004179F1" w:rsidP="00544BAF">
            <w:pPr>
              <w:jc w:val="both"/>
              <w:rPr>
                <w:rFonts w:cstheme="minorHAnsi"/>
              </w:rPr>
            </w:pPr>
          </w:p>
        </w:tc>
      </w:tr>
    </w:tbl>
    <w:p w14:paraId="0000004D" w14:textId="77777777" w:rsidR="0045355E" w:rsidRDefault="0045355E" w:rsidP="00544BAF">
      <w:pPr>
        <w:jc w:val="both"/>
      </w:pPr>
    </w:p>
    <w:p w14:paraId="27DC5CB0" w14:textId="77777777" w:rsidR="004179F1" w:rsidRDefault="004179F1" w:rsidP="00544BAF">
      <w:pPr>
        <w:jc w:val="both"/>
        <w:rPr>
          <w:rFonts w:cstheme="minorHAnsi"/>
          <w:bCs/>
        </w:rPr>
      </w:pPr>
    </w:p>
    <w:p w14:paraId="2650A829" w14:textId="77777777" w:rsidR="001B15EB" w:rsidRDefault="001B15EB" w:rsidP="001B15EB">
      <w:pPr>
        <w:jc w:val="both"/>
      </w:pPr>
      <w:r>
        <w:rPr>
          <w:b/>
        </w:rPr>
        <w:t>Table 4</w:t>
      </w:r>
      <w:r w:rsidRPr="00C64019">
        <w:rPr>
          <w:b/>
        </w:rPr>
        <w:t>.</w:t>
      </w:r>
      <w:r>
        <w:t xml:space="preserve"> Results in Confusion Matrix for Test Dataset</w:t>
      </w:r>
    </w:p>
    <w:p w14:paraId="4BDC8FE6" w14:textId="77777777" w:rsidR="004179F1" w:rsidRDefault="004179F1" w:rsidP="00544BAF">
      <w:pPr>
        <w:jc w:val="both"/>
        <w:rPr>
          <w:rFonts w:cstheme="minorHAnsi"/>
          <w:b/>
          <w:bCs/>
        </w:rPr>
      </w:pPr>
    </w:p>
    <w:tbl>
      <w:tblPr>
        <w:tblStyle w:val="TableGrid0"/>
        <w:tblW w:w="4350" w:type="dxa"/>
        <w:jc w:val="center"/>
        <w:tblLayout w:type="fixed"/>
        <w:tblLook w:val="04A0" w:firstRow="1" w:lastRow="0" w:firstColumn="1" w:lastColumn="0" w:noHBand="0" w:noVBand="1"/>
      </w:tblPr>
      <w:tblGrid>
        <w:gridCol w:w="1244"/>
        <w:gridCol w:w="1553"/>
        <w:gridCol w:w="1553"/>
      </w:tblGrid>
      <w:tr w:rsidR="004179F1" w:rsidRPr="003C7E9B" w14:paraId="1C8A50A9" w14:textId="77777777" w:rsidTr="004D6AEB">
        <w:trPr>
          <w:trHeight w:val="699"/>
          <w:jc w:val="center"/>
        </w:trPr>
        <w:tc>
          <w:tcPr>
            <w:tcW w:w="1244" w:type="dxa"/>
          </w:tcPr>
          <w:p w14:paraId="1D863E97" w14:textId="77777777" w:rsidR="004179F1" w:rsidRPr="003C7E9B" w:rsidRDefault="004179F1" w:rsidP="00544BAF">
            <w:pPr>
              <w:jc w:val="both"/>
            </w:pPr>
          </w:p>
        </w:tc>
        <w:tc>
          <w:tcPr>
            <w:tcW w:w="1553" w:type="dxa"/>
            <w:shd w:val="clear" w:color="auto" w:fill="E7E6E6" w:themeFill="background2"/>
          </w:tcPr>
          <w:p w14:paraId="421BF408" w14:textId="5FE25409" w:rsidR="004179F1" w:rsidRPr="003C7E9B" w:rsidRDefault="004179F1" w:rsidP="00544BAF">
            <w:pPr>
              <w:jc w:val="both"/>
            </w:pPr>
            <w:r>
              <w:t>Healthy</w:t>
            </w:r>
          </w:p>
        </w:tc>
        <w:tc>
          <w:tcPr>
            <w:tcW w:w="1553" w:type="dxa"/>
            <w:shd w:val="clear" w:color="auto" w:fill="E7E6E6" w:themeFill="background2"/>
          </w:tcPr>
          <w:p w14:paraId="456DB431" w14:textId="047AE0C3" w:rsidR="004179F1" w:rsidRPr="003C7E9B" w:rsidRDefault="004179F1" w:rsidP="00544BAF">
            <w:pPr>
              <w:jc w:val="both"/>
            </w:pPr>
            <w:r>
              <w:t>UnHealthy</w:t>
            </w:r>
          </w:p>
        </w:tc>
      </w:tr>
      <w:tr w:rsidR="004179F1" w:rsidRPr="003C7E9B" w14:paraId="3DA81114" w14:textId="77777777" w:rsidTr="004D6AEB">
        <w:trPr>
          <w:trHeight w:val="699"/>
          <w:jc w:val="center"/>
        </w:trPr>
        <w:tc>
          <w:tcPr>
            <w:tcW w:w="1244" w:type="dxa"/>
            <w:shd w:val="clear" w:color="auto" w:fill="E7E6E6" w:themeFill="background2"/>
          </w:tcPr>
          <w:p w14:paraId="0145269C" w14:textId="3AF17F68" w:rsidR="004179F1" w:rsidRPr="003C7E9B" w:rsidRDefault="004179F1" w:rsidP="00544BAF">
            <w:pPr>
              <w:jc w:val="both"/>
            </w:pPr>
            <w:r>
              <w:t>Healthy</w:t>
            </w:r>
          </w:p>
        </w:tc>
        <w:tc>
          <w:tcPr>
            <w:tcW w:w="1553" w:type="dxa"/>
          </w:tcPr>
          <w:p w14:paraId="54E6DF86" w14:textId="514B2614" w:rsidR="004179F1" w:rsidRPr="003C7E9B" w:rsidRDefault="00150A08" w:rsidP="00544BAF">
            <w:pPr>
              <w:jc w:val="both"/>
            </w:pPr>
            <w:r>
              <w:t>1</w:t>
            </w:r>
            <w:r w:rsidR="004179F1">
              <w:t>6</w:t>
            </w:r>
          </w:p>
        </w:tc>
        <w:tc>
          <w:tcPr>
            <w:tcW w:w="1553" w:type="dxa"/>
          </w:tcPr>
          <w:p w14:paraId="381A0201" w14:textId="27616676" w:rsidR="004179F1" w:rsidRPr="003C7E9B" w:rsidRDefault="004179F1" w:rsidP="00544BAF">
            <w:pPr>
              <w:jc w:val="both"/>
            </w:pPr>
            <w:r>
              <w:t>0</w:t>
            </w:r>
          </w:p>
        </w:tc>
      </w:tr>
      <w:tr w:rsidR="004179F1" w:rsidRPr="003C7E9B" w14:paraId="6DA3045E" w14:textId="77777777" w:rsidTr="004D6AEB">
        <w:trPr>
          <w:trHeight w:val="699"/>
          <w:jc w:val="center"/>
        </w:trPr>
        <w:tc>
          <w:tcPr>
            <w:tcW w:w="1244" w:type="dxa"/>
            <w:shd w:val="clear" w:color="auto" w:fill="E7E6E6" w:themeFill="background2"/>
          </w:tcPr>
          <w:p w14:paraId="73A4037B" w14:textId="7CC0988E" w:rsidR="004179F1" w:rsidRPr="003C7E9B" w:rsidRDefault="004179F1" w:rsidP="00544BAF">
            <w:pPr>
              <w:jc w:val="both"/>
            </w:pPr>
            <w:r>
              <w:t>UnHealthy</w:t>
            </w:r>
          </w:p>
        </w:tc>
        <w:tc>
          <w:tcPr>
            <w:tcW w:w="1553" w:type="dxa"/>
          </w:tcPr>
          <w:p w14:paraId="76267001" w14:textId="087ED4E9" w:rsidR="004179F1" w:rsidRPr="003C7E9B" w:rsidRDefault="004179F1" w:rsidP="00544BAF">
            <w:pPr>
              <w:jc w:val="both"/>
            </w:pPr>
            <w:r>
              <w:t>0</w:t>
            </w:r>
          </w:p>
        </w:tc>
        <w:tc>
          <w:tcPr>
            <w:tcW w:w="1553" w:type="dxa"/>
          </w:tcPr>
          <w:p w14:paraId="3BA3CCFA" w14:textId="4B00C12E" w:rsidR="004179F1" w:rsidRPr="003C7E9B" w:rsidRDefault="004179F1" w:rsidP="00544BAF">
            <w:pPr>
              <w:jc w:val="both"/>
            </w:pPr>
            <w:r>
              <w:t>2</w:t>
            </w:r>
            <w:r w:rsidR="00150A08">
              <w:t>0</w:t>
            </w:r>
          </w:p>
        </w:tc>
      </w:tr>
    </w:tbl>
    <w:p w14:paraId="6B57C444" w14:textId="77777777" w:rsidR="004179F1" w:rsidRDefault="004179F1" w:rsidP="00544BAF">
      <w:pPr>
        <w:jc w:val="both"/>
        <w:rPr>
          <w:b/>
        </w:rPr>
      </w:pPr>
    </w:p>
    <w:p w14:paraId="5C065DF9" w14:textId="77777777" w:rsidR="004179F1" w:rsidRDefault="004179F1" w:rsidP="00544BAF">
      <w:pPr>
        <w:jc w:val="both"/>
      </w:pPr>
    </w:p>
    <w:p w14:paraId="0E316652" w14:textId="77777777" w:rsidR="004179F1" w:rsidRDefault="004179F1" w:rsidP="00544BAF">
      <w:pPr>
        <w:jc w:val="both"/>
      </w:pPr>
    </w:p>
    <w:p w14:paraId="6042FC33" w14:textId="77777777" w:rsidR="004179F1" w:rsidRDefault="004179F1" w:rsidP="00544BAF">
      <w:pPr>
        <w:jc w:val="both"/>
      </w:pPr>
      <w:r w:rsidRPr="00D3616F">
        <w:rPr>
          <w:noProof/>
          <w:lang w:eastAsia="en-US" w:bidi="hi-IN"/>
        </w:rPr>
        <w:drawing>
          <wp:inline distT="0" distB="0" distL="0" distR="0" wp14:anchorId="0CDE1C0B" wp14:editId="078AFE12">
            <wp:extent cx="2931939" cy="2114550"/>
            <wp:effectExtent l="0" t="0" r="1905" b="0"/>
            <wp:docPr id="6" name="Picture 6" descr="C:\Users\Abishek\Downloads\download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ishek\Downloads\download (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45189" cy="2124106"/>
                    </a:xfrm>
                    <a:prstGeom prst="rect">
                      <a:avLst/>
                    </a:prstGeom>
                    <a:noFill/>
                    <a:ln>
                      <a:noFill/>
                    </a:ln>
                  </pic:spPr>
                </pic:pic>
              </a:graphicData>
            </a:graphic>
          </wp:inline>
        </w:drawing>
      </w:r>
    </w:p>
    <w:p w14:paraId="04D224E5" w14:textId="7E7DB826" w:rsidR="004179F1" w:rsidRDefault="00DF0594" w:rsidP="00544BAF">
      <w:pPr>
        <w:jc w:val="both"/>
      </w:pPr>
      <w:r>
        <w:rPr>
          <w:b/>
        </w:rPr>
        <w:t>Figure 6</w:t>
      </w:r>
      <w:r w:rsidR="004179F1" w:rsidRPr="00C64019">
        <w:rPr>
          <w:b/>
        </w:rPr>
        <w:t>.</w:t>
      </w:r>
      <w:r w:rsidR="004179F1">
        <w:t xml:space="preserve"> ROC Curve</w:t>
      </w:r>
    </w:p>
    <w:p w14:paraId="182F0E44" w14:textId="77777777" w:rsidR="004179F1" w:rsidRDefault="004179F1" w:rsidP="00544BAF">
      <w:pPr>
        <w:jc w:val="both"/>
      </w:pPr>
    </w:p>
    <w:p w14:paraId="7A419AEE" w14:textId="15F39703" w:rsidR="00E439F0" w:rsidRDefault="00E439F0" w:rsidP="00544BAF">
      <w:pPr>
        <w:jc w:val="both"/>
      </w:pPr>
      <w:r>
        <w:t>Testing Predictions derived from the confusion matrix are show</w:t>
      </w:r>
      <w:r w:rsidR="00DF0594">
        <w:t xml:space="preserve">n visually are shown in Table 5 </w:t>
      </w:r>
      <w:r>
        <w:t>with specific True Values and Prediction Columns.</w:t>
      </w:r>
    </w:p>
    <w:p w14:paraId="3CF50A7C" w14:textId="1CD53D0E" w:rsidR="001B15EB" w:rsidRDefault="001B15EB" w:rsidP="00544BAF">
      <w:pPr>
        <w:jc w:val="both"/>
      </w:pPr>
    </w:p>
    <w:p w14:paraId="3B93F21E" w14:textId="128F870F" w:rsidR="001B15EB" w:rsidRDefault="001B15EB" w:rsidP="00544BAF">
      <w:pPr>
        <w:jc w:val="both"/>
      </w:pPr>
    </w:p>
    <w:p w14:paraId="273D0F76" w14:textId="6C86E081" w:rsidR="007B7266" w:rsidRDefault="007B7266" w:rsidP="00544BAF">
      <w:pPr>
        <w:jc w:val="both"/>
      </w:pPr>
    </w:p>
    <w:p w14:paraId="0D5FAF60" w14:textId="2AD7A8C1" w:rsidR="007B7266" w:rsidRDefault="007B7266" w:rsidP="00544BAF">
      <w:pPr>
        <w:jc w:val="both"/>
      </w:pPr>
    </w:p>
    <w:p w14:paraId="2E71B467" w14:textId="77777777" w:rsidR="007B7266" w:rsidRDefault="007B7266" w:rsidP="00544BAF">
      <w:pPr>
        <w:jc w:val="both"/>
      </w:pPr>
    </w:p>
    <w:p w14:paraId="4D3D8866" w14:textId="2A16D4E2" w:rsidR="001B15EB" w:rsidRDefault="001B15EB" w:rsidP="00544BAF">
      <w:pPr>
        <w:jc w:val="both"/>
      </w:pPr>
    </w:p>
    <w:p w14:paraId="1C917374" w14:textId="77777777" w:rsidR="00E439F0" w:rsidRDefault="00E439F0" w:rsidP="00544BAF">
      <w:pPr>
        <w:jc w:val="both"/>
      </w:pPr>
    </w:p>
    <w:tbl>
      <w:tblPr>
        <w:tblStyle w:val="TableGrid0"/>
        <w:tblW w:w="0" w:type="auto"/>
        <w:tblLook w:val="04A0" w:firstRow="1" w:lastRow="0" w:firstColumn="1" w:lastColumn="0" w:noHBand="0" w:noVBand="1"/>
      </w:tblPr>
      <w:tblGrid>
        <w:gridCol w:w="1866"/>
        <w:gridCol w:w="1473"/>
        <w:gridCol w:w="1475"/>
      </w:tblGrid>
      <w:tr w:rsidR="005B64B1" w14:paraId="4E0CCE62" w14:textId="77777777" w:rsidTr="004B002A">
        <w:tc>
          <w:tcPr>
            <w:tcW w:w="1866" w:type="dxa"/>
          </w:tcPr>
          <w:p w14:paraId="1A95A385" w14:textId="7BEB0E80" w:rsidR="004B002A" w:rsidRDefault="004B002A" w:rsidP="00544BAF">
            <w:pPr>
              <w:jc w:val="both"/>
            </w:pPr>
            <w:r w:rsidRPr="0061641B">
              <w:rPr>
                <w:b/>
              </w:rPr>
              <w:t>Park Vector</w:t>
            </w:r>
          </w:p>
        </w:tc>
        <w:tc>
          <w:tcPr>
            <w:tcW w:w="1473" w:type="dxa"/>
          </w:tcPr>
          <w:p w14:paraId="79AEDAD0" w14:textId="75B0510A" w:rsidR="004B002A" w:rsidRDefault="004B002A" w:rsidP="00544BAF">
            <w:pPr>
              <w:jc w:val="both"/>
            </w:pPr>
            <w:r w:rsidRPr="0061641B">
              <w:rPr>
                <w:b/>
              </w:rPr>
              <w:t>True Values</w:t>
            </w:r>
          </w:p>
        </w:tc>
        <w:tc>
          <w:tcPr>
            <w:tcW w:w="1475" w:type="dxa"/>
          </w:tcPr>
          <w:p w14:paraId="440D51ED" w14:textId="5F727DC7" w:rsidR="004B002A" w:rsidRDefault="004B002A" w:rsidP="00544BAF">
            <w:pPr>
              <w:jc w:val="both"/>
            </w:pPr>
            <w:r>
              <w:rPr>
                <w:b/>
              </w:rPr>
              <w:t>Prediction</w:t>
            </w:r>
          </w:p>
        </w:tc>
      </w:tr>
      <w:tr w:rsidR="005B64B1" w14:paraId="05533FC3" w14:textId="77777777" w:rsidTr="004B002A">
        <w:tc>
          <w:tcPr>
            <w:tcW w:w="1866" w:type="dxa"/>
          </w:tcPr>
          <w:p w14:paraId="5C5664E9" w14:textId="476BDD94" w:rsidR="004B002A" w:rsidRDefault="004B002A" w:rsidP="00544BAF">
            <w:pPr>
              <w:jc w:val="both"/>
            </w:pPr>
            <w:r w:rsidRPr="0061641B">
              <w:rPr>
                <w:noProof/>
                <w:lang w:eastAsia="en-US" w:bidi="hi-IN"/>
              </w:rPr>
              <w:drawing>
                <wp:inline distT="0" distB="0" distL="0" distR="0" wp14:anchorId="10204F2F" wp14:editId="4AA46A36">
                  <wp:extent cx="1035050" cy="1014913"/>
                  <wp:effectExtent l="0" t="0" r="0" b="0"/>
                  <wp:docPr id="1" name="Picture 1" descr="C:\Users\Abishek\Downloads\downloa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ishek\Downloads\download (10).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35050" cy="1014913"/>
                          </a:xfrm>
                          <a:prstGeom prst="rect">
                            <a:avLst/>
                          </a:prstGeom>
                          <a:noFill/>
                          <a:ln>
                            <a:noFill/>
                          </a:ln>
                        </pic:spPr>
                      </pic:pic>
                    </a:graphicData>
                  </a:graphic>
                </wp:inline>
              </w:drawing>
            </w:r>
          </w:p>
        </w:tc>
        <w:tc>
          <w:tcPr>
            <w:tcW w:w="1473" w:type="dxa"/>
          </w:tcPr>
          <w:p w14:paraId="796A1A47" w14:textId="19D973FF" w:rsidR="004B002A" w:rsidRDefault="004B002A" w:rsidP="00544BAF">
            <w:pPr>
              <w:jc w:val="both"/>
            </w:pPr>
            <w:r>
              <w:t>Healthy</w:t>
            </w:r>
          </w:p>
        </w:tc>
        <w:tc>
          <w:tcPr>
            <w:tcW w:w="1475" w:type="dxa"/>
          </w:tcPr>
          <w:p w14:paraId="767F1B9D" w14:textId="4643ABA5" w:rsidR="004B002A" w:rsidRDefault="004B002A" w:rsidP="00544BAF">
            <w:pPr>
              <w:jc w:val="both"/>
            </w:pPr>
            <w:r>
              <w:t>Healthy</w:t>
            </w:r>
          </w:p>
        </w:tc>
      </w:tr>
      <w:tr w:rsidR="005B64B1" w14:paraId="5E002F00" w14:textId="77777777" w:rsidTr="004B002A">
        <w:tc>
          <w:tcPr>
            <w:tcW w:w="1866" w:type="dxa"/>
          </w:tcPr>
          <w:p w14:paraId="65C1DAB4" w14:textId="42759473" w:rsidR="004B002A" w:rsidRDefault="004B002A" w:rsidP="00544BAF">
            <w:pPr>
              <w:jc w:val="both"/>
            </w:pPr>
            <w:r w:rsidRPr="0061641B">
              <w:rPr>
                <w:noProof/>
                <w:lang w:eastAsia="en-US" w:bidi="hi-IN"/>
              </w:rPr>
              <w:drawing>
                <wp:inline distT="0" distB="0" distL="0" distR="0" wp14:anchorId="33CCC995" wp14:editId="525E2FBF">
                  <wp:extent cx="1016000" cy="996234"/>
                  <wp:effectExtent l="0" t="0" r="0" b="0"/>
                  <wp:docPr id="2" name="Picture 2" descr="C:\Users\Abishek\Downloads\download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ishek\Downloads\download (12).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25492" cy="1005541"/>
                          </a:xfrm>
                          <a:prstGeom prst="rect">
                            <a:avLst/>
                          </a:prstGeom>
                          <a:noFill/>
                          <a:ln>
                            <a:noFill/>
                          </a:ln>
                        </pic:spPr>
                      </pic:pic>
                    </a:graphicData>
                  </a:graphic>
                </wp:inline>
              </w:drawing>
            </w:r>
          </w:p>
        </w:tc>
        <w:tc>
          <w:tcPr>
            <w:tcW w:w="1473" w:type="dxa"/>
          </w:tcPr>
          <w:p w14:paraId="58F01470" w14:textId="2D1CA0A6" w:rsidR="004B002A" w:rsidRDefault="004B002A" w:rsidP="00544BAF">
            <w:pPr>
              <w:jc w:val="both"/>
            </w:pPr>
            <w:r>
              <w:t>Healthy</w:t>
            </w:r>
          </w:p>
        </w:tc>
        <w:tc>
          <w:tcPr>
            <w:tcW w:w="1475" w:type="dxa"/>
          </w:tcPr>
          <w:p w14:paraId="0D4CFFDB" w14:textId="3E4BD3A0" w:rsidR="004B002A" w:rsidRDefault="004B002A" w:rsidP="00544BAF">
            <w:pPr>
              <w:jc w:val="both"/>
            </w:pPr>
            <w:r>
              <w:t>Healthy</w:t>
            </w:r>
          </w:p>
        </w:tc>
      </w:tr>
      <w:tr w:rsidR="005B64B1" w14:paraId="1E783D17" w14:textId="77777777" w:rsidTr="004B002A">
        <w:tc>
          <w:tcPr>
            <w:tcW w:w="1866" w:type="dxa"/>
          </w:tcPr>
          <w:p w14:paraId="40B304CA" w14:textId="05CC4EAF" w:rsidR="004B002A" w:rsidRPr="0061641B" w:rsidRDefault="004B002A" w:rsidP="00544BAF">
            <w:pPr>
              <w:jc w:val="both"/>
              <w:rPr>
                <w:noProof/>
              </w:rPr>
            </w:pPr>
            <w:r w:rsidRPr="0061641B">
              <w:rPr>
                <w:noProof/>
                <w:lang w:eastAsia="en-US" w:bidi="hi-IN"/>
              </w:rPr>
              <w:lastRenderedPageBreak/>
              <w:drawing>
                <wp:inline distT="0" distB="0" distL="0" distR="0" wp14:anchorId="09F35350" wp14:editId="21339E19">
                  <wp:extent cx="996950" cy="977554"/>
                  <wp:effectExtent l="0" t="0" r="0" b="0"/>
                  <wp:docPr id="8" name="Picture 8" descr="C:\Users\Abishek\Downloads\download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ishek\Downloads\download (11).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15627" cy="995867"/>
                          </a:xfrm>
                          <a:prstGeom prst="rect">
                            <a:avLst/>
                          </a:prstGeom>
                          <a:noFill/>
                          <a:ln>
                            <a:noFill/>
                          </a:ln>
                        </pic:spPr>
                      </pic:pic>
                    </a:graphicData>
                  </a:graphic>
                </wp:inline>
              </w:drawing>
            </w:r>
          </w:p>
        </w:tc>
        <w:tc>
          <w:tcPr>
            <w:tcW w:w="1473" w:type="dxa"/>
          </w:tcPr>
          <w:p w14:paraId="2ECB9D30" w14:textId="7E027A5C" w:rsidR="004B002A" w:rsidRDefault="004B002A" w:rsidP="00544BAF">
            <w:pPr>
              <w:jc w:val="both"/>
            </w:pPr>
            <w:r>
              <w:t>Healthy</w:t>
            </w:r>
          </w:p>
        </w:tc>
        <w:tc>
          <w:tcPr>
            <w:tcW w:w="1475" w:type="dxa"/>
          </w:tcPr>
          <w:p w14:paraId="545A122D" w14:textId="401D2870" w:rsidR="004B002A" w:rsidRDefault="004B002A" w:rsidP="00544BAF">
            <w:pPr>
              <w:jc w:val="both"/>
            </w:pPr>
            <w:r>
              <w:t>Healthy</w:t>
            </w:r>
          </w:p>
        </w:tc>
      </w:tr>
      <w:tr w:rsidR="005B64B1" w14:paraId="349EDA5D" w14:textId="77777777" w:rsidTr="004B002A">
        <w:tc>
          <w:tcPr>
            <w:tcW w:w="1866" w:type="dxa"/>
          </w:tcPr>
          <w:p w14:paraId="481806EA" w14:textId="42D47FEB" w:rsidR="004B002A" w:rsidRDefault="004B002A" w:rsidP="00544BAF">
            <w:pPr>
              <w:jc w:val="both"/>
            </w:pPr>
            <w:r w:rsidRPr="0061641B">
              <w:rPr>
                <w:noProof/>
                <w:lang w:eastAsia="en-US" w:bidi="hi-IN"/>
              </w:rPr>
              <w:drawing>
                <wp:inline distT="0" distB="0" distL="0" distR="0" wp14:anchorId="6D3C3841" wp14:editId="3A47064E">
                  <wp:extent cx="996950" cy="977554"/>
                  <wp:effectExtent l="0" t="0" r="0" b="0"/>
                  <wp:docPr id="3" name="Picture 3" descr="C:\Users\Abishek\Downloads\download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bishek\Downloads\download (13).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011289" cy="991614"/>
                          </a:xfrm>
                          <a:prstGeom prst="rect">
                            <a:avLst/>
                          </a:prstGeom>
                          <a:noFill/>
                          <a:ln>
                            <a:noFill/>
                          </a:ln>
                        </pic:spPr>
                      </pic:pic>
                    </a:graphicData>
                  </a:graphic>
                </wp:inline>
              </w:drawing>
            </w:r>
          </w:p>
        </w:tc>
        <w:tc>
          <w:tcPr>
            <w:tcW w:w="1473" w:type="dxa"/>
          </w:tcPr>
          <w:p w14:paraId="5CCE18C5" w14:textId="29BA2C2E" w:rsidR="004B002A" w:rsidRDefault="004B002A" w:rsidP="00544BAF">
            <w:pPr>
              <w:jc w:val="both"/>
            </w:pPr>
            <w:r>
              <w:t>UnHealthy</w:t>
            </w:r>
          </w:p>
        </w:tc>
        <w:tc>
          <w:tcPr>
            <w:tcW w:w="1475" w:type="dxa"/>
          </w:tcPr>
          <w:p w14:paraId="69992EA2" w14:textId="663DB8D3" w:rsidR="004B002A" w:rsidRDefault="004B002A" w:rsidP="00544BAF">
            <w:pPr>
              <w:jc w:val="both"/>
            </w:pPr>
            <w:r>
              <w:t>UnHealthy</w:t>
            </w:r>
          </w:p>
        </w:tc>
      </w:tr>
      <w:tr w:rsidR="005B64B1" w14:paraId="09CC0549" w14:textId="77777777" w:rsidTr="004B002A">
        <w:tc>
          <w:tcPr>
            <w:tcW w:w="1866" w:type="dxa"/>
          </w:tcPr>
          <w:p w14:paraId="4D2BEFA3" w14:textId="1B9E4582" w:rsidR="004B002A" w:rsidRDefault="005B64B1" w:rsidP="00544BAF">
            <w:pPr>
              <w:jc w:val="both"/>
            </w:pPr>
            <w:r w:rsidRPr="005B64B1">
              <w:rPr>
                <w:noProof/>
                <w:lang w:eastAsia="en-US" w:bidi="hi-IN"/>
              </w:rPr>
              <w:drawing>
                <wp:inline distT="0" distB="0" distL="0" distR="0" wp14:anchorId="155E40D9" wp14:editId="1DD32537">
                  <wp:extent cx="1016000" cy="1000926"/>
                  <wp:effectExtent l="0" t="0" r="0" b="8890"/>
                  <wp:docPr id="4" name="Picture 4" descr="C:\Users\Abishek\Downloads\download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ishek\Downloads\download (16).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026336" cy="1011109"/>
                          </a:xfrm>
                          <a:prstGeom prst="rect">
                            <a:avLst/>
                          </a:prstGeom>
                          <a:noFill/>
                          <a:ln>
                            <a:noFill/>
                          </a:ln>
                        </pic:spPr>
                      </pic:pic>
                    </a:graphicData>
                  </a:graphic>
                </wp:inline>
              </w:drawing>
            </w:r>
          </w:p>
        </w:tc>
        <w:tc>
          <w:tcPr>
            <w:tcW w:w="1473" w:type="dxa"/>
          </w:tcPr>
          <w:p w14:paraId="29950F7E" w14:textId="6855F4C0" w:rsidR="004B002A" w:rsidRDefault="005B64B1" w:rsidP="00544BAF">
            <w:pPr>
              <w:jc w:val="both"/>
            </w:pPr>
            <w:r>
              <w:t>UnHealthy</w:t>
            </w:r>
          </w:p>
        </w:tc>
        <w:tc>
          <w:tcPr>
            <w:tcW w:w="1475" w:type="dxa"/>
          </w:tcPr>
          <w:p w14:paraId="56800EFE" w14:textId="449B61DC" w:rsidR="004B002A" w:rsidRDefault="005B64B1" w:rsidP="00544BAF">
            <w:pPr>
              <w:jc w:val="both"/>
            </w:pPr>
            <w:r>
              <w:t>UnHealthy</w:t>
            </w:r>
          </w:p>
        </w:tc>
      </w:tr>
    </w:tbl>
    <w:p w14:paraId="0000004F" w14:textId="77777777" w:rsidR="0045355E" w:rsidRDefault="0045355E" w:rsidP="00544BAF">
      <w:pPr>
        <w:jc w:val="both"/>
        <w:rPr>
          <w:b/>
          <w:i/>
          <w:highlight w:val="yellow"/>
        </w:rPr>
      </w:pPr>
    </w:p>
    <w:p w14:paraId="00000050" w14:textId="77777777" w:rsidR="0045355E" w:rsidRDefault="009641F9" w:rsidP="00544BAF">
      <w:pPr>
        <w:pStyle w:val="Heading1"/>
        <w:jc w:val="both"/>
        <w:rPr>
          <w:b/>
          <w:sz w:val="24"/>
          <w:szCs w:val="24"/>
        </w:rPr>
      </w:pPr>
      <w:r>
        <w:rPr>
          <w:b/>
          <w:sz w:val="24"/>
          <w:szCs w:val="24"/>
        </w:rPr>
        <w:t>conclusion</w:t>
      </w:r>
    </w:p>
    <w:p w14:paraId="7CA7262E" w14:textId="67558E55" w:rsidR="00410D7B" w:rsidRDefault="009641F9" w:rsidP="00410D7B">
      <w:pPr>
        <w:jc w:val="both"/>
      </w:pPr>
      <w:r>
        <w:t xml:space="preserve">In the proposed work, </w:t>
      </w:r>
      <w:r w:rsidR="00A40647">
        <w:t>ANN model</w:t>
      </w:r>
      <w:r>
        <w:t xml:space="preserve"> for the various bearing fault segregation classification </w:t>
      </w:r>
      <w:r w:rsidR="00EF0CA8">
        <w:t xml:space="preserve">has been developed </w:t>
      </w:r>
      <w:r>
        <w:t>based on Park</w:t>
      </w:r>
      <w:r w:rsidR="001B15EB">
        <w:t>’s</w:t>
      </w:r>
      <w:r>
        <w:t xml:space="preserve"> vector analysis of three-phase stator currents. The experimental results indicate that the developed ANN model </w:t>
      </w:r>
      <w:r w:rsidR="00EF0CA8">
        <w:t xml:space="preserve">renders </w:t>
      </w:r>
      <w:r w:rsidR="001B15EB">
        <w:t>&gt;99%</w:t>
      </w:r>
      <w:r>
        <w:t xml:space="preserve"> classification results for the dataset.  It can be foreseen that the proposed method will enhance the reliability and accuracy of the methods used for the online detection and diagnosis of various bearing faults.</w:t>
      </w:r>
      <w:r w:rsidR="00410D7B">
        <w:t xml:space="preserve"> Further, the proposed and designed model is compatible with Linux OS and can thus be deployed in a RaspberryPi (RPI), the preferred edge device in most industries for industrial automation. The deployed model has proved to be robust and stable and has outperformed the accuracy of the existing predictive maintenance models. The usage of RPI enables the industry to conduct predictive maintenance at a low-cost factor and a minuscule energy footprint, thus enabling enterprises to reduce full-scale maintenance and run the plants smoothly and effectively.</w:t>
      </w:r>
    </w:p>
    <w:p w14:paraId="00000054" w14:textId="77777777" w:rsidR="0045355E" w:rsidRDefault="0045355E" w:rsidP="00544BAF">
      <w:pPr>
        <w:jc w:val="both"/>
      </w:pPr>
    </w:p>
    <w:p w14:paraId="0CD4E247" w14:textId="3DC52F9B" w:rsidR="00785820" w:rsidRPr="001B15EB" w:rsidRDefault="009641F9" w:rsidP="00544BAF">
      <w:pPr>
        <w:pStyle w:val="Heading1"/>
        <w:jc w:val="both"/>
        <w:rPr>
          <w:b/>
          <w:sz w:val="16"/>
          <w:szCs w:val="16"/>
        </w:rPr>
      </w:pPr>
      <w:r>
        <w:rPr>
          <w:b/>
          <w:sz w:val="16"/>
          <w:szCs w:val="16"/>
        </w:rPr>
        <w:t>REFERENCES</w:t>
      </w:r>
    </w:p>
    <w:p w14:paraId="457E159C" w14:textId="77777777" w:rsidR="00785820" w:rsidRDefault="00785820" w:rsidP="00544BAF">
      <w:pPr>
        <w:jc w:val="both"/>
      </w:pPr>
    </w:p>
    <w:p w14:paraId="59CA023A" w14:textId="77777777" w:rsidR="001B15EB" w:rsidRPr="001B15EB" w:rsidRDefault="00785820" w:rsidP="001B15EB">
      <w:pPr>
        <w:pStyle w:val="EndNoteBibliography"/>
        <w:ind w:left="720" w:hanging="720"/>
      </w:pPr>
      <w:r>
        <w:fldChar w:fldCharType="begin"/>
      </w:r>
      <w:r>
        <w:instrText xml:space="preserve"> ADDIN EN.REFLIST </w:instrText>
      </w:r>
      <w:r>
        <w:fldChar w:fldCharType="separate"/>
      </w:r>
      <w:bookmarkStart w:id="13" w:name="_ENREF_1"/>
      <w:r w:rsidR="001B15EB" w:rsidRPr="001B15EB">
        <w:t>[1]</w:t>
      </w:r>
      <w:r w:rsidR="001B15EB" w:rsidRPr="001B15EB">
        <w:tab/>
        <w:t xml:space="preserve">R. N. Toma, A. E. Prosvirin, and J.-M. Kim, “Bearing fault diagnosis of induction motors using a genetic algorithm and machine learning classifiers,” </w:t>
      </w:r>
      <w:r w:rsidR="001B15EB" w:rsidRPr="001B15EB">
        <w:rPr>
          <w:i/>
        </w:rPr>
        <w:t>Sensors,</w:t>
      </w:r>
      <w:r w:rsidR="001B15EB" w:rsidRPr="001B15EB">
        <w:t xml:space="preserve"> vol. 20, no. 7, pp. 1884, 2020.</w:t>
      </w:r>
      <w:bookmarkEnd w:id="13"/>
    </w:p>
    <w:p w14:paraId="7931AB9D" w14:textId="77777777" w:rsidR="001B15EB" w:rsidRPr="001B15EB" w:rsidRDefault="001B15EB" w:rsidP="001B15EB">
      <w:pPr>
        <w:pStyle w:val="EndNoteBibliography"/>
        <w:ind w:left="720" w:hanging="720"/>
      </w:pPr>
      <w:bookmarkStart w:id="14" w:name="_ENREF_2"/>
      <w:r w:rsidRPr="001B15EB">
        <w:t>[2]</w:t>
      </w:r>
      <w:r w:rsidRPr="001B15EB">
        <w:tab/>
        <w:t xml:space="preserve">M. Valtierra-Rodriguez, J. R. Rivera-Guillen, J. A. Basurto-Hurtado, J. J. De-Santiago-Perez, D. Granados-Lieberman, and J. P. Amezquita-Sanchez, “Convolutional neural network and motor current signature analysis during the transient state for detection of broken rotor bars in induction motors,” </w:t>
      </w:r>
      <w:r w:rsidRPr="001B15EB">
        <w:rPr>
          <w:i/>
        </w:rPr>
        <w:t>Sensors,</w:t>
      </w:r>
      <w:r w:rsidRPr="001B15EB">
        <w:t xml:space="preserve"> vol. 20, no. 13, pp. 3721, 2020.</w:t>
      </w:r>
      <w:bookmarkEnd w:id="14"/>
    </w:p>
    <w:p w14:paraId="59670358" w14:textId="77777777" w:rsidR="001B15EB" w:rsidRPr="001B15EB" w:rsidRDefault="001B15EB" w:rsidP="001B15EB">
      <w:pPr>
        <w:pStyle w:val="EndNoteBibliography"/>
        <w:ind w:left="720" w:hanging="720"/>
      </w:pPr>
      <w:bookmarkStart w:id="15" w:name="_ENREF_3"/>
      <w:r w:rsidRPr="001B15EB">
        <w:t>[3]</w:t>
      </w:r>
      <w:r w:rsidRPr="001B15EB">
        <w:tab/>
        <w:t xml:space="preserve">X. Song, J. Hu, H. Zhu, and J. Zhang, “A bearing outer raceway fault detection method in induction </w:t>
      </w:r>
      <w:r w:rsidRPr="001B15EB">
        <w:t xml:space="preserve">motors based on instantaneous frequency of the stator current,” </w:t>
      </w:r>
      <w:r w:rsidRPr="001B15EB">
        <w:rPr>
          <w:i/>
        </w:rPr>
        <w:t>IEEJ Transactions on Electrical and Electronic Engineering,</w:t>
      </w:r>
      <w:r w:rsidRPr="001B15EB">
        <w:t xml:space="preserve"> vol. 13, no. 3, pp. 510-516, 2018.</w:t>
      </w:r>
      <w:bookmarkEnd w:id="15"/>
    </w:p>
    <w:p w14:paraId="3D739C85" w14:textId="77777777" w:rsidR="001B15EB" w:rsidRPr="001B15EB" w:rsidRDefault="001B15EB" w:rsidP="001B15EB">
      <w:pPr>
        <w:pStyle w:val="EndNoteBibliography"/>
        <w:ind w:left="720" w:hanging="720"/>
      </w:pPr>
      <w:bookmarkStart w:id="16" w:name="_ENREF_4"/>
      <w:r w:rsidRPr="001B15EB">
        <w:t>[4]</w:t>
      </w:r>
      <w:r w:rsidRPr="001B15EB">
        <w:tab/>
        <w:t xml:space="preserve">K. D. Kompella, M. V. G. Rao, and R. S. Rao, “Bearing fault detection in a 3 phase induction motor using stator current frequency spectral subtraction with various wavelet decomposition techniques,” </w:t>
      </w:r>
      <w:r w:rsidRPr="001B15EB">
        <w:rPr>
          <w:i/>
        </w:rPr>
        <w:t>Ain Shams Engineering Journal,</w:t>
      </w:r>
      <w:r w:rsidRPr="001B15EB">
        <w:t xml:space="preserve"> vol. 9, no. 4, pp. 2427-2439, 2018.</w:t>
      </w:r>
      <w:bookmarkEnd w:id="16"/>
    </w:p>
    <w:p w14:paraId="52B0E7C9" w14:textId="77777777" w:rsidR="001B15EB" w:rsidRPr="001B15EB" w:rsidRDefault="001B15EB" w:rsidP="001B15EB">
      <w:pPr>
        <w:pStyle w:val="EndNoteBibliography"/>
        <w:ind w:left="720" w:hanging="720"/>
      </w:pPr>
      <w:bookmarkStart w:id="17" w:name="_ENREF_5"/>
      <w:r w:rsidRPr="001B15EB">
        <w:t>[5]</w:t>
      </w:r>
      <w:r w:rsidRPr="001B15EB">
        <w:tab/>
        <w:t>L. Collamati, F. Filippetti, G. Franceschini, S. Pirani, and C. Tassoni, "Induction machine stator fault on-line diagnosis based on LabVIEW environment." pp. 495-498.</w:t>
      </w:r>
      <w:bookmarkEnd w:id="17"/>
    </w:p>
    <w:p w14:paraId="1E87FEC8" w14:textId="77777777" w:rsidR="001B15EB" w:rsidRPr="001B15EB" w:rsidRDefault="001B15EB" w:rsidP="001B15EB">
      <w:pPr>
        <w:pStyle w:val="EndNoteBibliography"/>
        <w:ind w:left="720" w:hanging="720"/>
      </w:pPr>
      <w:bookmarkStart w:id="18" w:name="_ENREF_6"/>
      <w:r w:rsidRPr="001B15EB">
        <w:t>[6]</w:t>
      </w:r>
      <w:r w:rsidRPr="001B15EB">
        <w:tab/>
        <w:t xml:space="preserve">S. Singh, A. Kumar, and N. Kumar, “Motor current signature analysis for bearing fault detection in mechanical systems,” </w:t>
      </w:r>
      <w:r w:rsidRPr="001B15EB">
        <w:rPr>
          <w:i/>
        </w:rPr>
        <w:t>Procedia Materials Science,</w:t>
      </w:r>
      <w:r w:rsidRPr="001B15EB">
        <w:t xml:space="preserve"> vol. 6, pp. 171-177, 2014.</w:t>
      </w:r>
      <w:bookmarkEnd w:id="18"/>
    </w:p>
    <w:p w14:paraId="409AE54E" w14:textId="77777777" w:rsidR="001B15EB" w:rsidRPr="001B15EB" w:rsidRDefault="001B15EB" w:rsidP="001B15EB">
      <w:pPr>
        <w:pStyle w:val="EndNoteBibliography"/>
        <w:ind w:left="720" w:hanging="720"/>
      </w:pPr>
      <w:bookmarkStart w:id="19" w:name="_ENREF_7"/>
      <w:r w:rsidRPr="001B15EB">
        <w:t>[7]</w:t>
      </w:r>
      <w:r w:rsidRPr="001B15EB">
        <w:tab/>
        <w:t xml:space="preserve">D. Miljković, “Brief review of motor current signature analysis,” </w:t>
      </w:r>
      <w:r w:rsidRPr="001B15EB">
        <w:rPr>
          <w:i/>
        </w:rPr>
        <w:t>HDKBR Info magazin,</w:t>
      </w:r>
      <w:r w:rsidRPr="001B15EB">
        <w:t xml:space="preserve"> vol. 5, no. 1, pp. 14-26, 2015.</w:t>
      </w:r>
      <w:bookmarkEnd w:id="19"/>
    </w:p>
    <w:p w14:paraId="079B79DA" w14:textId="77777777" w:rsidR="001B15EB" w:rsidRPr="001B15EB" w:rsidRDefault="001B15EB" w:rsidP="001B15EB">
      <w:pPr>
        <w:pStyle w:val="EndNoteBibliography"/>
        <w:ind w:left="720" w:hanging="720"/>
      </w:pPr>
      <w:bookmarkStart w:id="20" w:name="_ENREF_8"/>
      <w:r w:rsidRPr="001B15EB">
        <w:t>[8]</w:t>
      </w:r>
      <w:r w:rsidRPr="001B15EB">
        <w:tab/>
        <w:t>S. Vigneshkumar, V. K. Shankar, P. N. Krishna, and P. Supriya, "Fault detection in gearbox using motor electrical signature analysis." pp. 1-6.</w:t>
      </w:r>
      <w:bookmarkEnd w:id="20"/>
    </w:p>
    <w:p w14:paraId="71C8E031" w14:textId="77777777" w:rsidR="001B15EB" w:rsidRPr="001B15EB" w:rsidRDefault="001B15EB" w:rsidP="001B15EB">
      <w:pPr>
        <w:pStyle w:val="EndNoteBibliography"/>
        <w:ind w:left="720" w:hanging="720"/>
      </w:pPr>
      <w:bookmarkStart w:id="21" w:name="_ENREF_9"/>
      <w:r w:rsidRPr="001B15EB">
        <w:t>[9]</w:t>
      </w:r>
      <w:r w:rsidRPr="001B15EB">
        <w:tab/>
        <w:t xml:space="preserve">Q. S. Al-Sabbagh, and H. E. Alwan, “Detection of static air-gap eccentricity in three phase induction motor by using artificial neural network (ANN),” </w:t>
      </w:r>
      <w:r w:rsidRPr="001B15EB">
        <w:rPr>
          <w:i/>
        </w:rPr>
        <w:t>Journal of Engineering,</w:t>
      </w:r>
      <w:r w:rsidRPr="001B15EB">
        <w:t xml:space="preserve"> vol. 15, no. 4, 2009.</w:t>
      </w:r>
      <w:bookmarkEnd w:id="21"/>
    </w:p>
    <w:p w14:paraId="1B322FC4" w14:textId="77777777" w:rsidR="001B15EB" w:rsidRPr="001B15EB" w:rsidRDefault="001B15EB" w:rsidP="001B15EB">
      <w:pPr>
        <w:pStyle w:val="EndNoteBibliography"/>
        <w:ind w:left="720" w:hanging="720"/>
      </w:pPr>
      <w:bookmarkStart w:id="22" w:name="_ENREF_10"/>
      <w:r w:rsidRPr="001B15EB">
        <w:t>[10]</w:t>
      </w:r>
      <w:r w:rsidRPr="001B15EB">
        <w:tab/>
        <w:t xml:space="preserve">V. Ghate, and S. Dudul, “Artificial neural network based fault classifier for three phase induction motor,” </w:t>
      </w:r>
      <w:r w:rsidRPr="001B15EB">
        <w:rPr>
          <w:i/>
        </w:rPr>
        <w:t>International Journal of Computational Intelligence Research,</w:t>
      </w:r>
      <w:r w:rsidRPr="001B15EB">
        <w:t xml:space="preserve"> vol. 5, no. 1, pp. 25-37, 2009.</w:t>
      </w:r>
      <w:bookmarkEnd w:id="22"/>
    </w:p>
    <w:p w14:paraId="08EE5E48" w14:textId="77777777" w:rsidR="001B15EB" w:rsidRPr="001B15EB" w:rsidRDefault="001B15EB" w:rsidP="001B15EB">
      <w:pPr>
        <w:pStyle w:val="EndNoteBibliography"/>
        <w:ind w:left="720" w:hanging="720"/>
      </w:pPr>
      <w:bookmarkStart w:id="23" w:name="_ENREF_11"/>
      <w:r w:rsidRPr="001B15EB">
        <w:t>[11]</w:t>
      </w:r>
      <w:r w:rsidRPr="001B15EB">
        <w:tab/>
        <w:t xml:space="preserve">M. Khazaee, H. Ahmadi, M. Omid, A. Banakar, and A. Moosavian, “Feature-level fusion based on wavelet transform and artificial neural network for fault diagnosis of planetary gearbox using acoustic and vibration signals,” </w:t>
      </w:r>
      <w:r w:rsidRPr="001B15EB">
        <w:rPr>
          <w:i/>
        </w:rPr>
        <w:t>Insight-Non-Destructive Testing and Condition Monitoring,</w:t>
      </w:r>
      <w:r w:rsidRPr="001B15EB">
        <w:t xml:space="preserve"> vol. 55, no. 6, pp. 323-330, 2013.</w:t>
      </w:r>
      <w:bookmarkEnd w:id="23"/>
    </w:p>
    <w:p w14:paraId="664F98ED" w14:textId="77777777" w:rsidR="001B15EB" w:rsidRPr="001B15EB" w:rsidRDefault="001B15EB" w:rsidP="001B15EB">
      <w:pPr>
        <w:pStyle w:val="EndNoteBibliography"/>
        <w:ind w:left="720" w:hanging="720"/>
      </w:pPr>
      <w:bookmarkStart w:id="24" w:name="_ENREF_12"/>
      <w:r w:rsidRPr="001B15EB">
        <w:t>[12]</w:t>
      </w:r>
      <w:r w:rsidRPr="001B15EB">
        <w:tab/>
        <w:t xml:space="preserve">W. Dai, H. Nishi, V. Vyatkin, V. Huang, Y. Shi, and X. Guan, “Industrial edge computing: Enabling embedded intelligence,” </w:t>
      </w:r>
      <w:r w:rsidRPr="001B15EB">
        <w:rPr>
          <w:i/>
        </w:rPr>
        <w:t>IEEE Industrial Electronics Magazine,</w:t>
      </w:r>
      <w:r w:rsidRPr="001B15EB">
        <w:t xml:space="preserve"> vol. 13, no. 4, pp. 48-56, 2019.</w:t>
      </w:r>
      <w:bookmarkEnd w:id="24"/>
    </w:p>
    <w:p w14:paraId="2C54C6AF" w14:textId="77777777" w:rsidR="001B15EB" w:rsidRPr="001B15EB" w:rsidRDefault="001B15EB" w:rsidP="001B15EB">
      <w:pPr>
        <w:pStyle w:val="EndNoteBibliography"/>
        <w:ind w:left="720" w:hanging="720"/>
      </w:pPr>
      <w:bookmarkStart w:id="25" w:name="_ENREF_13"/>
      <w:r w:rsidRPr="001B15EB">
        <w:t>[13]</w:t>
      </w:r>
      <w:r w:rsidRPr="001B15EB">
        <w:tab/>
        <w:t>S. Shashidhara, and P. S. Raju, “BEARING FAULT DETECTION OF INDUCTION MOTOR BY ANN METHOD,” 2014.</w:t>
      </w:r>
      <w:bookmarkEnd w:id="25"/>
    </w:p>
    <w:p w14:paraId="04D11C02" w14:textId="77777777" w:rsidR="001B15EB" w:rsidRPr="001B15EB" w:rsidRDefault="001B15EB" w:rsidP="001B15EB">
      <w:pPr>
        <w:pStyle w:val="EndNoteBibliography"/>
        <w:ind w:left="720" w:hanging="720"/>
      </w:pPr>
      <w:bookmarkStart w:id="26" w:name="_ENREF_14"/>
      <w:r w:rsidRPr="001B15EB">
        <w:t>[14]</w:t>
      </w:r>
      <w:r w:rsidRPr="001B15EB">
        <w:tab/>
        <w:t xml:space="preserve">M. Irfan, N. Saad, R. Ibrahim, V. S. Asirvadam, and A. Alwadie, “Analysis of distributed faults in inner and outer race of bearing via Park vector analysis method,” </w:t>
      </w:r>
      <w:r w:rsidRPr="001B15EB">
        <w:rPr>
          <w:i/>
        </w:rPr>
        <w:t>Neural Computing and Applications,</w:t>
      </w:r>
      <w:r w:rsidRPr="001B15EB">
        <w:t xml:space="preserve"> vol. 31, no. 1, pp. 683-691, 2019.</w:t>
      </w:r>
      <w:bookmarkEnd w:id="26"/>
    </w:p>
    <w:p w14:paraId="02DB452E" w14:textId="77777777" w:rsidR="001B15EB" w:rsidRPr="001B15EB" w:rsidRDefault="001B15EB" w:rsidP="001B15EB">
      <w:pPr>
        <w:pStyle w:val="EndNoteBibliography"/>
        <w:ind w:left="720" w:hanging="720"/>
      </w:pPr>
      <w:bookmarkStart w:id="27" w:name="_ENREF_15"/>
      <w:r w:rsidRPr="001B15EB">
        <w:t>[15]</w:t>
      </w:r>
      <w:r w:rsidRPr="001B15EB">
        <w:tab/>
        <w:t xml:space="preserve">M. Irfan, N. Saad, R. Ibrahim, V. S. Asirvadam, A. S. Alwadie, and M. A. Sheikh, “An assessment on the non-invasive methods for condition monitoring of induction motors,” </w:t>
      </w:r>
      <w:r w:rsidRPr="001B15EB">
        <w:rPr>
          <w:i/>
        </w:rPr>
        <w:t>Fault Diagnosis and Detection</w:t>
      </w:r>
      <w:r w:rsidRPr="001B15EB">
        <w:t>, pp. 87, 2017.</w:t>
      </w:r>
      <w:bookmarkEnd w:id="27"/>
    </w:p>
    <w:p w14:paraId="51FC42F2" w14:textId="77777777" w:rsidR="001B15EB" w:rsidRPr="001B15EB" w:rsidRDefault="001B15EB" w:rsidP="001B15EB">
      <w:pPr>
        <w:pStyle w:val="EndNoteBibliography"/>
        <w:ind w:left="720" w:hanging="720"/>
      </w:pPr>
      <w:bookmarkStart w:id="28" w:name="_ENREF_16"/>
      <w:r w:rsidRPr="001B15EB">
        <w:lastRenderedPageBreak/>
        <w:t>[16]</w:t>
      </w:r>
      <w:r w:rsidRPr="001B15EB">
        <w:tab/>
        <w:t xml:space="preserve">N. Mehala, and R. Dahiya, “Detection of bearing faults of induction motor using Park’s vector approach,” </w:t>
      </w:r>
      <w:r w:rsidRPr="001B15EB">
        <w:rPr>
          <w:i/>
        </w:rPr>
        <w:t>International Journal of Engineering and Technology,</w:t>
      </w:r>
      <w:r w:rsidRPr="001B15EB">
        <w:t xml:space="preserve"> vol. 2, no. 4, pp. 263-266, 2010.</w:t>
      </w:r>
      <w:bookmarkEnd w:id="28"/>
    </w:p>
    <w:p w14:paraId="23607306" w14:textId="77777777" w:rsidR="001B15EB" w:rsidRPr="001B15EB" w:rsidRDefault="001B15EB" w:rsidP="001B15EB">
      <w:pPr>
        <w:pStyle w:val="EndNoteBibliography"/>
        <w:ind w:left="720" w:hanging="720"/>
      </w:pPr>
      <w:bookmarkStart w:id="29" w:name="_ENREF_17"/>
      <w:r w:rsidRPr="001B15EB">
        <w:t>[17]</w:t>
      </w:r>
      <w:r w:rsidRPr="001B15EB">
        <w:tab/>
        <w:t xml:space="preserve">J. Zarei, and S. Yousefizadeh, </w:t>
      </w:r>
      <w:r w:rsidRPr="001B15EB">
        <w:rPr>
          <w:i/>
        </w:rPr>
        <w:t>Fault Detection in Induction Motors using Park's Vector Approach and Wavelet Analysis</w:t>
      </w:r>
      <w:r w:rsidRPr="001B15EB">
        <w:t>, 2014.</w:t>
      </w:r>
      <w:bookmarkEnd w:id="29"/>
    </w:p>
    <w:p w14:paraId="73FFF0E2" w14:textId="7C36DA56" w:rsidR="009D358B" w:rsidRPr="001B15EB" w:rsidRDefault="001B15EB" w:rsidP="009D358B">
      <w:pPr>
        <w:pStyle w:val="EndNoteBibliography"/>
        <w:ind w:left="720" w:hanging="720"/>
      </w:pPr>
      <w:bookmarkStart w:id="30" w:name="_ENREF_18"/>
      <w:r w:rsidRPr="001B15EB">
        <w:t>[18]</w:t>
      </w:r>
      <w:r w:rsidRPr="001B15EB">
        <w:tab/>
        <w:t>A. Sharma, S. Chatterji, and L. Mathew, "A novel Park’s vector approach for investigation of incipient stator fault using MCSA in three-phase induction motors." pp. 1-5.</w:t>
      </w:r>
      <w:bookmarkEnd w:id="30"/>
    </w:p>
    <w:p w14:paraId="7DDCECC8" w14:textId="77777777" w:rsidR="001B15EB" w:rsidRPr="001B15EB" w:rsidRDefault="001B15EB" w:rsidP="001B15EB">
      <w:pPr>
        <w:pStyle w:val="EndNoteBibliography"/>
        <w:ind w:left="720" w:hanging="720"/>
      </w:pPr>
      <w:bookmarkStart w:id="31" w:name="_ENREF_19"/>
      <w:r w:rsidRPr="001B15EB">
        <w:t>[19]</w:t>
      </w:r>
      <w:r w:rsidRPr="001B15EB">
        <w:tab/>
        <w:t xml:space="preserve">T. G. Vilhekar, M. S. Ballal, and H. M. Suryawanshi, “Application of Multiple Parks Vector Approach for Detection of Multiple Faults in Induction Motors,” </w:t>
      </w:r>
      <w:r w:rsidRPr="001B15EB">
        <w:rPr>
          <w:i/>
        </w:rPr>
        <w:t>Journal of Power Electronics,</w:t>
      </w:r>
      <w:r w:rsidRPr="001B15EB">
        <w:t xml:space="preserve"> vol. 17, no. 4, pp. 972-982, 2017.</w:t>
      </w:r>
      <w:bookmarkEnd w:id="31"/>
    </w:p>
    <w:p w14:paraId="2D6EA1AA" w14:textId="77777777" w:rsidR="001B15EB" w:rsidRPr="001B15EB" w:rsidRDefault="001B15EB" w:rsidP="001B15EB">
      <w:pPr>
        <w:pStyle w:val="EndNoteBibliography"/>
        <w:ind w:left="720" w:hanging="720"/>
      </w:pPr>
      <w:bookmarkStart w:id="32" w:name="_ENREF_20"/>
      <w:r w:rsidRPr="001B15EB">
        <w:t>[20]</w:t>
      </w:r>
      <w:r w:rsidRPr="001B15EB">
        <w:tab/>
        <w:t>J. Burriel-Valencia, A. Sapena-Baño, M. Pineda-Sanchez, and J. Martinez-Roman, "Multilayer Park's vector approach, a method for fault detection on induction motors." pp. 775-780.</w:t>
      </w:r>
      <w:bookmarkEnd w:id="32"/>
    </w:p>
    <w:p w14:paraId="1B3047E7" w14:textId="77777777" w:rsidR="001B15EB" w:rsidRPr="001B15EB" w:rsidRDefault="001B15EB" w:rsidP="001B15EB">
      <w:pPr>
        <w:pStyle w:val="EndNoteBibliography"/>
        <w:ind w:left="720" w:hanging="720"/>
      </w:pPr>
      <w:bookmarkStart w:id="33" w:name="_ENREF_21"/>
      <w:r w:rsidRPr="001B15EB">
        <w:t>[21]</w:t>
      </w:r>
      <w:r w:rsidRPr="001B15EB">
        <w:tab/>
        <w:t xml:space="preserve">P. K. Kankar, S. C. Sharma, and S. P. Harsha, “Fault diagnosis of ball bearings using machine learning methods,” </w:t>
      </w:r>
      <w:r w:rsidRPr="001B15EB">
        <w:rPr>
          <w:i/>
        </w:rPr>
        <w:t>Expert Systems with applications,</w:t>
      </w:r>
      <w:r w:rsidRPr="001B15EB">
        <w:t xml:space="preserve"> vol. 38, no. 3, pp. 1876-1886, 2011.</w:t>
      </w:r>
      <w:bookmarkEnd w:id="33"/>
    </w:p>
    <w:p w14:paraId="3257AEFD" w14:textId="77777777" w:rsidR="001B15EB" w:rsidRPr="001B15EB" w:rsidRDefault="001B15EB" w:rsidP="001B15EB">
      <w:pPr>
        <w:pStyle w:val="EndNoteBibliography"/>
        <w:ind w:left="720" w:hanging="720"/>
      </w:pPr>
      <w:bookmarkStart w:id="34" w:name="_ENREF_22"/>
      <w:r w:rsidRPr="001B15EB">
        <w:t>[22]</w:t>
      </w:r>
      <w:r w:rsidRPr="001B15EB">
        <w:tab/>
        <w:t>S. M. Jawad, and A. A. Jaber, "A Data-Driven Approach Based Bearing Faults Detection and Diagnosis: A Review." p. 012111.</w:t>
      </w:r>
      <w:bookmarkEnd w:id="34"/>
    </w:p>
    <w:p w14:paraId="1A410E88" w14:textId="061F98F7" w:rsidR="001B15EB" w:rsidRDefault="001B15EB" w:rsidP="001B15EB">
      <w:pPr>
        <w:pStyle w:val="EndNoteBibliography"/>
        <w:ind w:left="720" w:hanging="720"/>
      </w:pPr>
      <w:bookmarkStart w:id="35" w:name="_ENREF_23"/>
      <w:r w:rsidRPr="001B15EB">
        <w:t>[23]</w:t>
      </w:r>
      <w:r w:rsidRPr="001B15EB">
        <w:tab/>
        <w:t xml:space="preserve">T. A. Dhomad, and A. A. Jaber, “Bearing fault diagnosis using motor current signature analysis and the artificial neural network,” </w:t>
      </w:r>
      <w:r w:rsidRPr="001B15EB">
        <w:rPr>
          <w:i/>
        </w:rPr>
        <w:t>International Journal on advanced scince Engineering Information Technology,</w:t>
      </w:r>
      <w:r w:rsidRPr="001B15EB">
        <w:t xml:space="preserve"> vol. 10, 2020.</w:t>
      </w:r>
      <w:bookmarkEnd w:id="35"/>
    </w:p>
    <w:p w14:paraId="053BF2BB" w14:textId="57A9ACA6" w:rsidR="009D358B" w:rsidRDefault="009D358B" w:rsidP="001B15EB">
      <w:pPr>
        <w:pStyle w:val="EndNoteBibliography"/>
        <w:ind w:left="720" w:hanging="720"/>
      </w:pPr>
      <w:r>
        <w:t xml:space="preserve">[24]        </w:t>
      </w:r>
      <w:r w:rsidRPr="009D358B">
        <w:t>Wen, Long; Li, Xinyu; Gao, Liang (2019). A transfer convolutional neural network for fault diagnosis based on ResNet-50. Neural Computing and Applications, (), –. doi:10.1007/s00521-019-04097-w</w:t>
      </w:r>
    </w:p>
    <w:p w14:paraId="044C801A" w14:textId="77777777" w:rsidR="009D358B" w:rsidRPr="001B15EB" w:rsidRDefault="009D358B" w:rsidP="001B15EB">
      <w:pPr>
        <w:pStyle w:val="EndNoteBibliography"/>
        <w:ind w:left="720" w:hanging="720"/>
      </w:pPr>
    </w:p>
    <w:p w14:paraId="00000091" w14:textId="5C7BFB1C" w:rsidR="0045355E" w:rsidRDefault="00785820" w:rsidP="00544BAF">
      <w:pPr>
        <w:jc w:val="both"/>
      </w:pPr>
      <w:r>
        <w:fldChar w:fldCharType="end"/>
      </w:r>
    </w:p>
    <w:sectPr w:rsidR="0045355E" w:rsidSect="005D7A5C">
      <w:headerReference w:type="default" r:id="rId30"/>
      <w:pgSz w:w="12240" w:h="15840"/>
      <w:pgMar w:top="1008" w:right="936" w:bottom="1008" w:left="936" w:header="432" w:footer="432" w:gutter="0"/>
      <w:pgNumType w:start="1"/>
      <w:cols w:num="2"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Nurliana Farhana Salehuddin" w:date="2021-11-17T16:12:00Z" w:initials="NFS">
    <w:p w14:paraId="7E2E7676" w14:textId="69B3FCBE" w:rsidR="00785820" w:rsidRDefault="00785820">
      <w:pPr>
        <w:pStyle w:val="CommentText"/>
      </w:pPr>
      <w:r>
        <w:rPr>
          <w:rStyle w:val="CommentReference"/>
        </w:rPr>
        <w:annotationRef/>
      </w:r>
      <w:r>
        <w:t>Add more related references here</w:t>
      </w:r>
    </w:p>
  </w:comment>
  <w:comment w:id="3" w:author="Nurliana Farhana Salehuddin" w:date="2021-11-16T23:41:00Z" w:initials="NFS">
    <w:p w14:paraId="1D4BA99C" w14:textId="77777777" w:rsidR="00901C0D" w:rsidRDefault="00CE09F1">
      <w:pPr>
        <w:pStyle w:val="CommentText"/>
        <w:rPr>
          <w:noProof/>
        </w:rPr>
      </w:pPr>
      <w:r>
        <w:rPr>
          <w:rStyle w:val="CommentReference"/>
        </w:rPr>
        <w:annotationRef/>
      </w:r>
      <w:r w:rsidR="00232A3C">
        <w:rPr>
          <w:noProof/>
        </w:rPr>
        <w:t xml:space="preserve">this section </w:t>
      </w:r>
      <w:r w:rsidR="00901C0D">
        <w:rPr>
          <w:noProof/>
        </w:rPr>
        <w:t xml:space="preserve">has been modified. </w:t>
      </w:r>
    </w:p>
    <w:p w14:paraId="57D1DF14" w14:textId="68E52438" w:rsidR="00CE09F1" w:rsidRDefault="00901C0D">
      <w:pPr>
        <w:pStyle w:val="CommentText"/>
        <w:rPr>
          <w:noProof/>
        </w:rPr>
      </w:pPr>
      <w:r>
        <w:rPr>
          <w:noProof/>
        </w:rPr>
        <w:t>1.However, please add more literature on the artificial intelligence in faults detection.</w:t>
      </w:r>
    </w:p>
    <w:p w14:paraId="39AB7327" w14:textId="7AAD3656" w:rsidR="00901C0D" w:rsidRDefault="00901C0D">
      <w:pPr>
        <w:pStyle w:val="CommentText"/>
        <w:rPr>
          <w:noProof/>
        </w:rPr>
      </w:pPr>
      <w:r>
        <w:rPr>
          <w:noProof/>
        </w:rPr>
        <w:t>2. Add more literature for neural network. Why do we choose ANN in this study compare to other? What are the advantages?</w:t>
      </w:r>
    </w:p>
    <w:p w14:paraId="620A7CDF" w14:textId="7E521EE9" w:rsidR="00901C0D" w:rsidRDefault="00901C0D">
      <w:pPr>
        <w:pStyle w:val="CommentText"/>
        <w:rPr>
          <w:noProof/>
        </w:rPr>
      </w:pPr>
      <w:r>
        <w:rPr>
          <w:noProof/>
        </w:rPr>
        <w:t xml:space="preserve">3. At the end of literature survey, please state a </w:t>
      </w:r>
      <w:r w:rsidR="001B15EB">
        <w:rPr>
          <w:noProof/>
        </w:rPr>
        <w:t xml:space="preserve"> summary about the</w:t>
      </w:r>
      <w:r>
        <w:rPr>
          <w:noProof/>
        </w:rPr>
        <w:t xml:space="preserve"> uniqueness of the current study compared to previous literatue.</w:t>
      </w:r>
    </w:p>
    <w:p w14:paraId="032E1FA6" w14:textId="49B8F668" w:rsidR="00901C0D" w:rsidRDefault="00901C0D">
      <w:pPr>
        <w:pStyle w:val="CommentText"/>
      </w:pPr>
    </w:p>
  </w:comment>
  <w:comment w:id="4" w:author="Abishek Mahesh" w:date="2022-01-25T12:30:00Z" w:initials="AM">
    <w:p w14:paraId="2B4C0854" w14:textId="1EE84553" w:rsidR="009D358B" w:rsidRDefault="009D358B">
      <w:pPr>
        <w:pStyle w:val="CommentText"/>
      </w:pPr>
      <w:r>
        <w:rPr>
          <w:rStyle w:val="CommentReference"/>
        </w:rPr>
        <w:annotationRef/>
      </w:r>
    </w:p>
  </w:comment>
  <w:comment w:id="7" w:author="Nurliana Farhana Salehuddin" w:date="2021-11-19T00:40:00Z" w:initials="NFS">
    <w:p w14:paraId="36C5DF22" w14:textId="6C703E01" w:rsidR="001B15EB" w:rsidRDefault="001B15EB">
      <w:pPr>
        <w:pStyle w:val="CommentText"/>
      </w:pPr>
      <w:r>
        <w:rPr>
          <w:rStyle w:val="CommentReference"/>
        </w:rPr>
        <w:annotationRef/>
      </w:r>
      <w:r>
        <w:rPr>
          <w:rStyle w:val="CommentReference"/>
        </w:rPr>
        <w:t>Please re</w:t>
      </w:r>
      <w:r w:rsidR="00140D07">
        <w:rPr>
          <w:rStyle w:val="CommentReference"/>
        </w:rPr>
        <w:t>write</w:t>
      </w:r>
      <w:r>
        <w:rPr>
          <w:rStyle w:val="CommentReference"/>
        </w:rPr>
        <w:t xml:space="preserve"> the sentence</w:t>
      </w:r>
      <w:r w:rsidR="00140D07">
        <w:rPr>
          <w:rStyle w:val="CommentReference"/>
        </w:rPr>
        <w:t>. Not very clear.</w:t>
      </w:r>
    </w:p>
  </w:comment>
  <w:comment w:id="8" w:author="Abishek Mahesh" w:date="2022-01-23T22:41:00Z" w:initials="AM">
    <w:p w14:paraId="0F2FC7C5" w14:textId="369922B2" w:rsidR="001C10DA" w:rsidRDefault="001C10DA">
      <w:pPr>
        <w:pStyle w:val="CommentText"/>
      </w:pPr>
      <w:r>
        <w:rPr>
          <w:rStyle w:val="CommentReference"/>
        </w:rPr>
        <w:annotationRef/>
      </w:r>
      <w:r>
        <w:t>Rewritten</w:t>
      </w:r>
    </w:p>
    <w:p w14:paraId="2BD4DEC8" w14:textId="77777777" w:rsidR="001C10DA" w:rsidRDefault="001C10DA">
      <w:pPr>
        <w:pStyle w:val="CommentText"/>
      </w:pPr>
    </w:p>
  </w:comment>
  <w:comment w:id="9" w:author="Nurliana Farhana Salehuddin" w:date="2021-11-19T00:43:00Z" w:initials="NFS">
    <w:p w14:paraId="1E4FC5EB" w14:textId="2907A753" w:rsidR="001B15EB" w:rsidRDefault="001B15EB">
      <w:pPr>
        <w:pStyle w:val="CommentText"/>
      </w:pPr>
      <w:r>
        <w:rPr>
          <w:rStyle w:val="CommentReference"/>
        </w:rPr>
        <w:annotationRef/>
      </w:r>
    </w:p>
    <w:p w14:paraId="371E272B" w14:textId="7AD2B680" w:rsidR="001B15EB" w:rsidRDefault="001B15EB">
      <w:pPr>
        <w:pStyle w:val="CommentText"/>
      </w:pPr>
      <w:r>
        <w:t>Standardized formatting. If italic then all equations in italic</w:t>
      </w:r>
    </w:p>
  </w:comment>
  <w:comment w:id="10" w:author="Abishek Mahesh" w:date="2022-01-23T22:41:00Z" w:initials="AM">
    <w:p w14:paraId="2A6EA09D" w14:textId="1A83F8A5" w:rsidR="001C10DA" w:rsidRDefault="001C10DA">
      <w:pPr>
        <w:pStyle w:val="CommentText"/>
      </w:pPr>
      <w:r>
        <w:rPr>
          <w:rStyle w:val="CommentReference"/>
        </w:rPr>
        <w:annotationRef/>
      </w:r>
      <w:r>
        <w:t>Everything changed to italics</w:t>
      </w:r>
    </w:p>
    <w:p w14:paraId="53E6A137" w14:textId="77777777" w:rsidR="001C10DA" w:rsidRDefault="001C10DA">
      <w:pPr>
        <w:pStyle w:val="CommentText"/>
      </w:pPr>
    </w:p>
  </w:comment>
  <w:comment w:id="11" w:author="Nurliana Farhana Salehuddin" w:date="2021-11-15T11:34:00Z" w:initials="NFS">
    <w:p w14:paraId="7BB1D8E5" w14:textId="1362EC75" w:rsidR="00EF0CA8" w:rsidRDefault="00EF0CA8">
      <w:pPr>
        <w:pStyle w:val="CommentText"/>
      </w:pPr>
      <w:r>
        <w:rPr>
          <w:rStyle w:val="CommentReference"/>
        </w:rPr>
        <w:annotationRef/>
      </w:r>
      <w:r>
        <w:t>Results are sufficient. However, there is no discussion or comparison of the results with previous studies.</w:t>
      </w:r>
      <w:r w:rsidR="00901C0D">
        <w:t xml:space="preserve"> Please elaborate.</w:t>
      </w:r>
    </w:p>
  </w:comment>
  <w:comment w:id="12" w:author="Nurliana Farhana Salehuddin" w:date="2021-11-19T00:47:00Z" w:initials="NFS">
    <w:p w14:paraId="236F2FEE" w14:textId="5D0C9DD0" w:rsidR="001B15EB" w:rsidRDefault="001B15EB">
      <w:pPr>
        <w:pStyle w:val="CommentText"/>
      </w:pPr>
      <w:r>
        <w:rPr>
          <w:rStyle w:val="CommentReference"/>
        </w:rPr>
        <w:annotationRef/>
      </w:r>
      <w:r>
        <w:t>Table caption on top of the table whilefigure caption below the figure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2E7676" w15:done="0"/>
  <w15:commentEx w15:paraId="032E1FA6" w15:done="0"/>
  <w15:commentEx w15:paraId="2B4C0854" w15:paraIdParent="032E1FA6" w15:done="0"/>
  <w15:commentEx w15:paraId="36C5DF22" w15:done="0"/>
  <w15:commentEx w15:paraId="2BD4DEC8" w15:paraIdParent="36C5DF22" w15:done="0"/>
  <w15:commentEx w15:paraId="371E272B" w15:done="0"/>
  <w15:commentEx w15:paraId="53E6A137" w15:paraIdParent="371E272B" w15:done="0"/>
  <w15:commentEx w15:paraId="7BB1D8E5" w15:done="0"/>
  <w15:commentEx w15:paraId="236F2F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FA868" w16cex:dateUtc="2021-11-17T08:12:00Z"/>
  <w16cex:commentExtensible w16cex:durableId="253EC03B" w16cex:dateUtc="2021-11-16T15:41:00Z"/>
  <w16cex:commentExtensible w16cex:durableId="25416F29" w16cex:dateUtc="2021-11-18T16:32:00Z"/>
  <w16cex:commentExtensible w16cex:durableId="254170F9" w16cex:dateUtc="2021-11-18T16:40:00Z"/>
  <w16cex:commentExtensible w16cex:durableId="25417195" w16cex:dateUtc="2021-11-18T16:43:00Z"/>
  <w16cex:commentExtensible w16cex:durableId="253CC43A" w16cex:dateUtc="2021-11-15T03:34:00Z"/>
  <w16cex:commentExtensible w16cex:durableId="254172AF" w16cex:dateUtc="2021-11-18T16: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2E7676" w16cid:durableId="253FA868"/>
  <w16cid:commentId w16cid:paraId="032E1FA6" w16cid:durableId="253EC03B"/>
  <w16cid:commentId w16cid:paraId="40E44D59" w16cid:durableId="25416F29"/>
  <w16cid:commentId w16cid:paraId="36C5DF22" w16cid:durableId="254170F9"/>
  <w16cid:commentId w16cid:paraId="371E272B" w16cid:durableId="25417195"/>
  <w16cid:commentId w16cid:paraId="7BB1D8E5" w16cid:durableId="253CC43A"/>
  <w16cid:commentId w16cid:paraId="236F2FEE" w16cid:durableId="254172A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12249B" w14:textId="77777777" w:rsidR="000606A4" w:rsidRDefault="000606A4">
      <w:r>
        <w:separator/>
      </w:r>
    </w:p>
  </w:endnote>
  <w:endnote w:type="continuationSeparator" w:id="0">
    <w:p w14:paraId="71D53601" w14:textId="77777777" w:rsidR="000606A4" w:rsidRDefault="00060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60A12B" w14:textId="77777777" w:rsidR="000606A4" w:rsidRDefault="000606A4">
      <w:r>
        <w:separator/>
      </w:r>
    </w:p>
  </w:footnote>
  <w:footnote w:type="continuationSeparator" w:id="0">
    <w:p w14:paraId="38CF7CA5" w14:textId="77777777" w:rsidR="000606A4" w:rsidRDefault="000606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93" w14:textId="6771ED5D" w:rsidR="00C122E1" w:rsidRDefault="00C122E1">
    <w:pPr>
      <w:jc w:val="right"/>
    </w:pPr>
    <w:r>
      <w:fldChar w:fldCharType="begin"/>
    </w:r>
    <w:r>
      <w:instrText>PAGE</w:instrText>
    </w:r>
    <w:r>
      <w:fldChar w:fldCharType="separate"/>
    </w:r>
    <w:r w:rsidR="00F20D76">
      <w:rPr>
        <w:noProof/>
      </w:rPr>
      <w:t>1</w:t>
    </w:r>
    <w:r>
      <w:fldChar w:fldCharType="end"/>
    </w:r>
  </w:p>
  <w:p w14:paraId="00000094" w14:textId="77777777" w:rsidR="00C122E1" w:rsidRDefault="00C122E1">
    <w:pPr>
      <w:ind w:right="360"/>
    </w:pPr>
  </w:p>
  <w:p w14:paraId="00000095" w14:textId="77777777" w:rsidR="00C122E1" w:rsidRDefault="00C122E1">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3763E"/>
    <w:multiLevelType w:val="multilevel"/>
    <w:tmpl w:val="DA661558"/>
    <w:lvl w:ilvl="0">
      <w:start w:val="3"/>
      <w:numFmt w:val="decimal"/>
      <w:lvlText w:val="%1"/>
      <w:lvlJc w:val="left"/>
      <w:pPr>
        <w:ind w:left="640" w:hanging="64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C6771D6"/>
    <w:multiLevelType w:val="hybridMultilevel"/>
    <w:tmpl w:val="E4120FEC"/>
    <w:lvl w:ilvl="0" w:tplc="2EBE850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AC5382"/>
    <w:multiLevelType w:val="multilevel"/>
    <w:tmpl w:val="B84A8452"/>
    <w:lvl w:ilvl="0">
      <w:start w:val="5"/>
      <w:numFmt w:val="upperRoman"/>
      <w:pStyle w:val="Heading1"/>
      <w:lvlText w:val="%1."/>
      <w:lvlJc w:val="left"/>
      <w:pPr>
        <w:ind w:left="0" w:firstLine="0"/>
      </w:pPr>
    </w:lvl>
    <w:lvl w:ilvl="1">
      <w:start w:val="1"/>
      <w:numFmt w:val="upperLetter"/>
      <w:pStyle w:val="Heading2"/>
      <w:lvlText w:val="%2."/>
      <w:lvlJc w:val="left"/>
      <w:pPr>
        <w:ind w:left="0" w:firstLine="0"/>
      </w:pPr>
      <w:rPr>
        <w:b w:val="0"/>
      </w:rPr>
    </w:lvl>
    <w:lvl w:ilvl="2">
      <w:start w:val="1"/>
      <w:numFmt w:val="decimal"/>
      <w:pStyle w:val="Heading3"/>
      <w:lvlText w:val="%3)"/>
      <w:lvlJc w:val="left"/>
      <w:pPr>
        <w:ind w:left="0" w:firstLine="0"/>
      </w:pPr>
      <w:rPr>
        <w:i/>
      </w:rPr>
    </w:lvl>
    <w:lvl w:ilvl="3">
      <w:start w:val="1"/>
      <w:numFmt w:val="lowerLetter"/>
      <w:pStyle w:val="Heading4"/>
      <w:lvlText w:val="%4)"/>
      <w:lvlJc w:val="left"/>
      <w:pPr>
        <w:ind w:left="1152" w:hanging="720"/>
      </w:pPr>
    </w:lvl>
    <w:lvl w:ilvl="4">
      <w:start w:val="1"/>
      <w:numFmt w:val="decimal"/>
      <w:pStyle w:val="Heading5"/>
      <w:lvlText w:val="(%5)"/>
      <w:lvlJc w:val="left"/>
      <w:pPr>
        <w:ind w:left="1872" w:hanging="720"/>
      </w:pPr>
    </w:lvl>
    <w:lvl w:ilvl="5">
      <w:start w:val="1"/>
      <w:numFmt w:val="lowerLetter"/>
      <w:pStyle w:val="Heading6"/>
      <w:lvlText w:val="(%6)"/>
      <w:lvlJc w:val="left"/>
      <w:pPr>
        <w:ind w:left="2592" w:hanging="720"/>
      </w:pPr>
    </w:lvl>
    <w:lvl w:ilvl="6">
      <w:start w:val="1"/>
      <w:numFmt w:val="lowerRoman"/>
      <w:pStyle w:val="Heading7"/>
      <w:lvlText w:val="(%7)"/>
      <w:lvlJc w:val="left"/>
      <w:pPr>
        <w:ind w:left="3312" w:hanging="720"/>
      </w:pPr>
    </w:lvl>
    <w:lvl w:ilvl="7">
      <w:start w:val="1"/>
      <w:numFmt w:val="lowerLetter"/>
      <w:pStyle w:val="Heading8"/>
      <w:lvlText w:val="(%8)"/>
      <w:lvlJc w:val="left"/>
      <w:pPr>
        <w:ind w:left="4032" w:hanging="720"/>
      </w:pPr>
    </w:lvl>
    <w:lvl w:ilvl="8">
      <w:start w:val="1"/>
      <w:numFmt w:val="lowerRoman"/>
      <w:pStyle w:val="Heading9"/>
      <w:lvlText w:val="(%9)"/>
      <w:lvlJc w:val="left"/>
      <w:pPr>
        <w:ind w:left="4752" w:hanging="720"/>
      </w:pPr>
    </w:lvl>
  </w:abstractNum>
  <w:abstractNum w:abstractNumId="3" w15:restartNumberingAfterBreak="0">
    <w:nsid w:val="6AF90D95"/>
    <w:multiLevelType w:val="multilevel"/>
    <w:tmpl w:val="7CAA0630"/>
    <w:lvl w:ilvl="0">
      <w:start w:val="1"/>
      <w:numFmt w:val="upperRoman"/>
      <w:pStyle w:val="References"/>
      <w:lvlText w:val="%1."/>
      <w:lvlJc w:val="left"/>
      <w:pPr>
        <w:ind w:left="0" w:firstLine="0"/>
      </w:pPr>
    </w:lvl>
    <w:lvl w:ilvl="1">
      <w:start w:val="1"/>
      <w:numFmt w:val="upperLetter"/>
      <w:lvlText w:val="%2."/>
      <w:lvlJc w:val="left"/>
      <w:pPr>
        <w:ind w:left="0" w:firstLine="0"/>
      </w:pPr>
      <w:rPr>
        <w:b w:val="0"/>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783D0E04"/>
    <w:multiLevelType w:val="hybridMultilevel"/>
    <w:tmpl w:val="E4120FEC"/>
    <w:lvl w:ilvl="0" w:tplc="2EBE850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F442884"/>
    <w:multiLevelType w:val="hybridMultilevel"/>
    <w:tmpl w:val="27CC2C86"/>
    <w:lvl w:ilvl="0" w:tplc="D6EEF1C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urliana Farhana Salehuddin">
    <w15:presenceInfo w15:providerId="None" w15:userId="Nurliana Farhana Salehuddin"/>
  </w15:person>
  <w15:person w15:author="Abishek Mahesh">
    <w15:presenceInfo w15:providerId="Windows Live" w15:userId="653499b55a15c0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c2NrUwtzQwtzQ2MzFQ0lEKTi0uzszPAykwrwUAQhzqhiwAAAA="/>
    <w:docVar w:name="EN.InstantFormat" w:val="&lt;ENInstantFormat&gt;&lt;Enabled&gt;1&lt;/Enabled&gt;&lt;ScanUnformatted&gt;1&lt;/ScanUnformatted&gt;&lt;ScanChanges&gt;1&lt;/ScanChanges&gt;&lt;Suspended&gt;0&lt;/Suspended&gt;&lt;/ENInstantFormat&gt;"/>
    <w:docVar w:name="EN.Layout" w:val="&lt;ENLayout&gt;&lt;Style&gt;IEEE ACM Trans Comp Biol Bioinf&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frvwtz2lxazwqe2vrjpatwxf50w2d0wtswv&quot;&gt;endnote linrary 2018&lt;record-ids&gt;&lt;item&gt;879&lt;/item&gt;&lt;item&gt;881&lt;/item&gt;&lt;item&gt;882&lt;/item&gt;&lt;item&gt;883&lt;/item&gt;&lt;item&gt;884&lt;/item&gt;&lt;item&gt;885&lt;/item&gt;&lt;item&gt;886&lt;/item&gt;&lt;item&gt;887&lt;/item&gt;&lt;item&gt;888&lt;/item&gt;&lt;item&gt;889&lt;/item&gt;&lt;item&gt;890&lt;/item&gt;&lt;item&gt;892&lt;/item&gt;&lt;item&gt;893&lt;/item&gt;&lt;item&gt;894&lt;/item&gt;&lt;item&gt;897&lt;/item&gt;&lt;item&gt;898&lt;/item&gt;&lt;item&gt;899&lt;/item&gt;&lt;item&gt;900&lt;/item&gt;&lt;item&gt;901&lt;/item&gt;&lt;item&gt;902&lt;/item&gt;&lt;item&gt;903&lt;/item&gt;&lt;item&gt;904&lt;/item&gt;&lt;item&gt;905&lt;/item&gt;&lt;/record-ids&gt;&lt;/item&gt;&lt;/Libraries&gt;"/>
  </w:docVars>
  <w:rsids>
    <w:rsidRoot w:val="0045355E"/>
    <w:rsid w:val="00013A38"/>
    <w:rsid w:val="000606A4"/>
    <w:rsid w:val="000E412F"/>
    <w:rsid w:val="00140D07"/>
    <w:rsid w:val="00150A08"/>
    <w:rsid w:val="001B15EB"/>
    <w:rsid w:val="001C10DA"/>
    <w:rsid w:val="00207B7D"/>
    <w:rsid w:val="002270B4"/>
    <w:rsid w:val="00232A3C"/>
    <w:rsid w:val="00297A5E"/>
    <w:rsid w:val="002D6187"/>
    <w:rsid w:val="002F4A01"/>
    <w:rsid w:val="00322EAE"/>
    <w:rsid w:val="00345E57"/>
    <w:rsid w:val="00410D7B"/>
    <w:rsid w:val="004179F1"/>
    <w:rsid w:val="0045355E"/>
    <w:rsid w:val="0048161E"/>
    <w:rsid w:val="004B002A"/>
    <w:rsid w:val="004D6AEB"/>
    <w:rsid w:val="00544BAF"/>
    <w:rsid w:val="0057401F"/>
    <w:rsid w:val="005B1B64"/>
    <w:rsid w:val="005B64B1"/>
    <w:rsid w:val="005D7A5C"/>
    <w:rsid w:val="00693DD6"/>
    <w:rsid w:val="006F07CD"/>
    <w:rsid w:val="00763180"/>
    <w:rsid w:val="00785820"/>
    <w:rsid w:val="007B7266"/>
    <w:rsid w:val="00894D8F"/>
    <w:rsid w:val="00901C0D"/>
    <w:rsid w:val="00906306"/>
    <w:rsid w:val="00956487"/>
    <w:rsid w:val="0096296B"/>
    <w:rsid w:val="009641F9"/>
    <w:rsid w:val="009D358B"/>
    <w:rsid w:val="00A40647"/>
    <w:rsid w:val="00A70890"/>
    <w:rsid w:val="00B6241A"/>
    <w:rsid w:val="00BC3C9E"/>
    <w:rsid w:val="00C122E1"/>
    <w:rsid w:val="00C51E3F"/>
    <w:rsid w:val="00CE09F1"/>
    <w:rsid w:val="00D568B9"/>
    <w:rsid w:val="00DA76BB"/>
    <w:rsid w:val="00DF0594"/>
    <w:rsid w:val="00DF1462"/>
    <w:rsid w:val="00E439F0"/>
    <w:rsid w:val="00E55F3B"/>
    <w:rsid w:val="00E97854"/>
    <w:rsid w:val="00ED59EC"/>
    <w:rsid w:val="00EF0CA8"/>
    <w:rsid w:val="00F0191E"/>
    <w:rsid w:val="00F04901"/>
    <w:rsid w:val="00F20D7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2E511"/>
  <w15:docId w15:val="{A7FC943B-1F2E-4E51-94AC-AE623B288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ListParagraph">
    <w:name w:val="List Paragraph"/>
    <w:basedOn w:val="Normal"/>
    <w:uiPriority w:val="72"/>
    <w:qFormat/>
    <w:rsid w:val="00270481"/>
    <w:pPr>
      <w:ind w:left="720"/>
      <w:contextualSpacing/>
    </w:pPr>
  </w:style>
  <w:style w:type="character" w:customStyle="1" w:styleId="UnresolvedMention1">
    <w:name w:val="Unresolved Mention1"/>
    <w:basedOn w:val="DefaultParagraphFont"/>
    <w:uiPriority w:val="99"/>
    <w:semiHidden/>
    <w:unhideWhenUsed/>
    <w:rsid w:val="00811082"/>
    <w:rPr>
      <w:color w:val="605E5C"/>
      <w:shd w:val="clear" w:color="auto" w:fill="E1DFDD"/>
    </w:rPr>
  </w:style>
  <w:style w:type="table" w:customStyle="1" w:styleId="TableGrid">
    <w:name w:val="TableGrid"/>
    <w:rsid w:val="001304D6"/>
    <w:rPr>
      <w:rFonts w:asciiTheme="minorHAnsi" w:eastAsiaTheme="minorEastAsia" w:hAnsiTheme="minorHAnsi" w:cstheme="minorBidi"/>
      <w:sz w:val="22"/>
      <w:szCs w:val="22"/>
      <w:lang w:val="en-IN"/>
    </w:rPr>
    <w:tblPr>
      <w:tblCellMar>
        <w:top w:w="0" w:type="dxa"/>
        <w:left w:w="0" w:type="dxa"/>
        <w:bottom w:w="0" w:type="dxa"/>
        <w:right w:w="0" w:type="dxa"/>
      </w:tblCellMar>
    </w:tblPr>
  </w:style>
  <w:style w:type="table" w:styleId="TableGrid0">
    <w:name w:val="Table Grid"/>
    <w:basedOn w:val="TableNormal"/>
    <w:uiPriority w:val="39"/>
    <w:rsid w:val="000E21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98146E"/>
  </w:style>
  <w:style w:type="character" w:customStyle="1" w:styleId="mjxassistivemathml">
    <w:name w:val="mjx_assistive_mathml"/>
    <w:basedOn w:val="DefaultParagraphFont"/>
    <w:rsid w:val="0098146E"/>
  </w:style>
  <w:style w:type="character" w:customStyle="1" w:styleId="mo">
    <w:name w:val="mo"/>
    <w:basedOn w:val="DefaultParagraphFont"/>
    <w:rsid w:val="0098146E"/>
  </w:style>
  <w:style w:type="character" w:customStyle="1" w:styleId="mn">
    <w:name w:val="mn"/>
    <w:basedOn w:val="DefaultParagraphFont"/>
    <w:rsid w:val="0098146E"/>
  </w:style>
  <w:style w:type="paragraph" w:styleId="NormalWeb">
    <w:name w:val="Normal (Web)"/>
    <w:basedOn w:val="Normal"/>
    <w:uiPriority w:val="99"/>
    <w:unhideWhenUsed/>
    <w:rsid w:val="004354AF"/>
    <w:pPr>
      <w:spacing w:before="100" w:beforeAutospacing="1" w:after="100" w:afterAutospacing="1"/>
    </w:pPr>
    <w:rPr>
      <w:sz w:val="24"/>
      <w:szCs w:val="24"/>
      <w:lang w:val="en-IN"/>
    </w:rPr>
  </w:style>
  <w:style w:type="character" w:customStyle="1" w:styleId="mtext">
    <w:name w:val="mtext"/>
    <w:basedOn w:val="DefaultParagraphFont"/>
    <w:rsid w:val="00DE4D15"/>
  </w:style>
  <w:style w:type="paragraph" w:styleId="Caption">
    <w:name w:val="caption"/>
    <w:basedOn w:val="Normal"/>
    <w:next w:val="Normal"/>
    <w:unhideWhenUsed/>
    <w:qFormat/>
    <w:rsid w:val="00E453D2"/>
    <w:pPr>
      <w:spacing w:after="200"/>
    </w:pPr>
    <w:rPr>
      <w:b/>
      <w:bCs/>
      <w:color w:val="5B9BD5" w:themeColor="accent1"/>
      <w:sz w:val="18"/>
      <w:szCs w:val="18"/>
    </w:rPr>
  </w:style>
  <w:style w:type="character" w:customStyle="1" w:styleId="UnresolvedMention2">
    <w:name w:val="Unresolved Mention2"/>
    <w:basedOn w:val="DefaultParagraphFont"/>
    <w:uiPriority w:val="99"/>
    <w:semiHidden/>
    <w:unhideWhenUsed/>
    <w:rsid w:val="00B505B0"/>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EF0CA8"/>
    <w:rPr>
      <w:sz w:val="16"/>
      <w:szCs w:val="16"/>
    </w:rPr>
  </w:style>
  <w:style w:type="paragraph" w:styleId="CommentText">
    <w:name w:val="annotation text"/>
    <w:basedOn w:val="Normal"/>
    <w:link w:val="CommentTextChar"/>
    <w:uiPriority w:val="99"/>
    <w:semiHidden/>
    <w:unhideWhenUsed/>
    <w:rsid w:val="00EF0CA8"/>
  </w:style>
  <w:style w:type="character" w:customStyle="1" w:styleId="CommentTextChar">
    <w:name w:val="Comment Text Char"/>
    <w:basedOn w:val="DefaultParagraphFont"/>
    <w:link w:val="CommentText"/>
    <w:uiPriority w:val="99"/>
    <w:semiHidden/>
    <w:rsid w:val="00EF0CA8"/>
  </w:style>
  <w:style w:type="paragraph" w:styleId="CommentSubject">
    <w:name w:val="annotation subject"/>
    <w:basedOn w:val="CommentText"/>
    <w:next w:val="CommentText"/>
    <w:link w:val="CommentSubjectChar"/>
    <w:uiPriority w:val="99"/>
    <w:semiHidden/>
    <w:unhideWhenUsed/>
    <w:rsid w:val="00EF0CA8"/>
    <w:rPr>
      <w:b/>
      <w:bCs/>
    </w:rPr>
  </w:style>
  <w:style w:type="character" w:customStyle="1" w:styleId="CommentSubjectChar">
    <w:name w:val="Comment Subject Char"/>
    <w:basedOn w:val="CommentTextChar"/>
    <w:link w:val="CommentSubject"/>
    <w:uiPriority w:val="99"/>
    <w:semiHidden/>
    <w:rsid w:val="00EF0CA8"/>
    <w:rPr>
      <w:b/>
      <w:bCs/>
    </w:rPr>
  </w:style>
  <w:style w:type="paragraph" w:styleId="Revision">
    <w:name w:val="Revision"/>
    <w:hidden/>
    <w:uiPriority w:val="99"/>
    <w:semiHidden/>
    <w:rsid w:val="00CE09F1"/>
  </w:style>
  <w:style w:type="paragraph" w:customStyle="1" w:styleId="EndNoteBibliographyTitle">
    <w:name w:val="EndNote Bibliography Title"/>
    <w:basedOn w:val="Normal"/>
    <w:link w:val="EndNoteBibliographyTitleChar"/>
    <w:rsid w:val="00785820"/>
    <w:pPr>
      <w:jc w:val="center"/>
    </w:pPr>
    <w:rPr>
      <w:noProof/>
      <w:lang w:val="en-IN"/>
    </w:rPr>
  </w:style>
  <w:style w:type="character" w:customStyle="1" w:styleId="EndNoteBibliographyTitleChar">
    <w:name w:val="EndNote Bibliography Title Char"/>
    <w:basedOn w:val="DefaultParagraphFont"/>
    <w:link w:val="EndNoteBibliographyTitle"/>
    <w:rsid w:val="00785820"/>
    <w:rPr>
      <w:noProof/>
      <w:lang w:val="en-IN"/>
    </w:rPr>
  </w:style>
  <w:style w:type="paragraph" w:customStyle="1" w:styleId="EndNoteBibliography">
    <w:name w:val="EndNote Bibliography"/>
    <w:basedOn w:val="Normal"/>
    <w:link w:val="EndNoteBibliographyChar"/>
    <w:rsid w:val="00785820"/>
    <w:pPr>
      <w:jc w:val="both"/>
    </w:pPr>
    <w:rPr>
      <w:noProof/>
      <w:lang w:val="en-IN"/>
    </w:rPr>
  </w:style>
  <w:style w:type="character" w:customStyle="1" w:styleId="EndNoteBibliographyChar">
    <w:name w:val="EndNote Bibliography Char"/>
    <w:basedOn w:val="DefaultParagraphFont"/>
    <w:link w:val="EndNoteBibliography"/>
    <w:rsid w:val="00785820"/>
    <w:rPr>
      <w:noProof/>
      <w:lang w:val="en-IN"/>
    </w:rPr>
  </w:style>
  <w:style w:type="character" w:customStyle="1" w:styleId="UnresolvedMention">
    <w:name w:val="Unresolved Mention"/>
    <w:basedOn w:val="DefaultParagraphFont"/>
    <w:uiPriority w:val="99"/>
    <w:semiHidden/>
    <w:unhideWhenUsed/>
    <w:rsid w:val="007858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750631">
      <w:bodyDiv w:val="1"/>
      <w:marLeft w:val="0"/>
      <w:marRight w:val="0"/>
      <w:marTop w:val="0"/>
      <w:marBottom w:val="0"/>
      <w:divBdr>
        <w:top w:val="none" w:sz="0" w:space="0" w:color="auto"/>
        <w:left w:val="none" w:sz="0" w:space="0" w:color="auto"/>
        <w:bottom w:val="none" w:sz="0" w:space="0" w:color="auto"/>
        <w:right w:val="none" w:sz="0" w:space="0" w:color="auto"/>
      </w:divBdr>
    </w:div>
    <w:div w:id="1341932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34" Type="http://schemas.microsoft.com/office/2018/08/relationships/commentsExtensible" Target="commentsExtensi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microsoft.com/office/2011/relationships/commentsExtended" Target="commentsExtended.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 Id="rId35"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iRrA+Os8v1jUtPgrU+wAxRk3wg==">AMUW2mUMWD+ld3BqsdN/rJvJ7+lg7OXXJ09WgLeMGiUY2Qt+nqLNa9B7aeWb/uz6xzEEWinRC7n6oojATp5Au7fwB1Z/5j/OdgDy9iVnLPxKqAnNp0FLzuTDlE+1q53QwFHR1vfreg/9X36a37s08bAVcyC7p9/Kzg==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FB6EBA2-19CE-426F-B4A4-4911E51E2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6832</Words>
  <Characters>38946</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Lenovo</cp:lastModifiedBy>
  <cp:revision>2</cp:revision>
  <dcterms:created xsi:type="dcterms:W3CDTF">2022-04-18T13:17:00Z</dcterms:created>
  <dcterms:modified xsi:type="dcterms:W3CDTF">2022-04-18T13:17:00Z</dcterms:modified>
</cp:coreProperties>
</file>